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5F21" w14:textId="292AB4A0" w:rsidR="00D46416" w:rsidRPr="001E5A2C" w:rsidRDefault="00C44920" w:rsidP="001E5A2C">
      <w:pPr>
        <w:spacing w:after="240" w:line="480" w:lineRule="auto"/>
        <w:jc w:val="center"/>
        <w:rPr>
          <w:rFonts w:eastAsia="Calibri"/>
          <w:b/>
          <w:bCs/>
          <w:sz w:val="24"/>
          <w:szCs w:val="24"/>
        </w:rPr>
      </w:pPr>
      <w:r w:rsidRPr="001E5A2C">
        <w:rPr>
          <w:rFonts w:eastAsia="Calibri"/>
          <w:b/>
          <w:bCs/>
          <w:sz w:val="24"/>
          <w:szCs w:val="24"/>
        </w:rPr>
        <w:t>Draft Cover letter for claim submission</w:t>
      </w:r>
    </w:p>
    <w:p w14:paraId="1B52171C" w14:textId="77777777" w:rsidR="00C96C27" w:rsidRPr="000156DE" w:rsidRDefault="00C96C27" w:rsidP="001E5A2C">
      <w:pPr>
        <w:spacing w:after="240" w:line="480" w:lineRule="auto"/>
        <w:jc w:val="both"/>
        <w:rPr>
          <w:rFonts w:eastAsia="Calibri"/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Dear </w:t>
      </w:r>
      <w:r w:rsidR="000156DE" w:rsidRPr="000156DE">
        <w:rPr>
          <w:rFonts w:eastAsia="Calibri"/>
          <w:sz w:val="24"/>
          <w:szCs w:val="24"/>
        </w:rPr>
        <w:t>Sir</w:t>
      </w:r>
      <w:r w:rsidRPr="000156DE">
        <w:rPr>
          <w:rFonts w:eastAsia="Calibri"/>
          <w:sz w:val="24"/>
          <w:szCs w:val="24"/>
        </w:rPr>
        <w:t xml:space="preserve">, </w:t>
      </w:r>
    </w:p>
    <w:p w14:paraId="374D4931" w14:textId="3206F0E7" w:rsidR="000156DE" w:rsidRPr="001E5A2C" w:rsidRDefault="000156DE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>We</w:t>
      </w:r>
      <w:r w:rsidR="00C96C27" w:rsidRPr="001E5A2C">
        <w:rPr>
          <w:rFonts w:eastAsia="Calibri"/>
          <w:sz w:val="24"/>
          <w:szCs w:val="24"/>
        </w:rPr>
        <w:t xml:space="preserve"> refer to our letters seeking </w:t>
      </w:r>
      <w:r w:rsidRPr="001E5A2C">
        <w:rPr>
          <w:rFonts w:eastAsia="Calibri"/>
          <w:sz w:val="24"/>
          <w:szCs w:val="24"/>
        </w:rPr>
        <w:t xml:space="preserve">Extension </w:t>
      </w:r>
      <w:r w:rsidR="00C96C27" w:rsidRPr="001E5A2C">
        <w:rPr>
          <w:rFonts w:eastAsia="Calibri"/>
          <w:sz w:val="24"/>
          <w:szCs w:val="24"/>
        </w:rPr>
        <w:t xml:space="preserve">of </w:t>
      </w:r>
      <w:r w:rsidRPr="001E5A2C">
        <w:rPr>
          <w:rFonts w:eastAsia="Calibri"/>
          <w:sz w:val="24"/>
          <w:szCs w:val="24"/>
        </w:rPr>
        <w:t xml:space="preserve">Time </w:t>
      </w:r>
      <w:r w:rsidR="00C96C27" w:rsidRPr="001E5A2C">
        <w:rPr>
          <w:rFonts w:eastAsia="Calibri"/>
          <w:sz w:val="24"/>
          <w:szCs w:val="24"/>
        </w:rPr>
        <w:t xml:space="preserve">for completion of the </w:t>
      </w:r>
      <w:r w:rsidRPr="001E5A2C">
        <w:rPr>
          <w:rFonts w:eastAsia="Calibri"/>
          <w:sz w:val="24"/>
          <w:szCs w:val="24"/>
        </w:rPr>
        <w:t xml:space="preserve">Works </w:t>
      </w:r>
      <w:r w:rsidR="00C96C27" w:rsidRPr="001E5A2C">
        <w:rPr>
          <w:rFonts w:eastAsia="Calibri"/>
          <w:sz w:val="24"/>
          <w:szCs w:val="24"/>
        </w:rPr>
        <w:t xml:space="preserve">submitted, </w:t>
      </w:r>
      <w:r w:rsidRPr="001E5A2C">
        <w:rPr>
          <w:rFonts w:eastAsia="Calibri"/>
          <w:sz w:val="24"/>
          <w:szCs w:val="24"/>
        </w:rPr>
        <w:t>vide</w:t>
      </w:r>
      <w:r w:rsidR="00C96C27" w:rsidRPr="001E5A2C">
        <w:rPr>
          <w:rFonts w:eastAsia="Calibri"/>
          <w:sz w:val="24"/>
          <w:szCs w:val="24"/>
        </w:rPr>
        <w:t xml:space="preserve"> letter </w:t>
      </w:r>
      <w:r w:rsidR="00973761">
        <w:rPr>
          <w:rFonts w:eastAsia="Calibri"/>
          <w:sz w:val="24"/>
          <w:szCs w:val="24"/>
        </w:rPr>
        <w:t xml:space="preserve">no. 2134, </w:t>
      </w:r>
      <w:r w:rsidR="00C96C27" w:rsidRPr="001E5A2C">
        <w:rPr>
          <w:rFonts w:eastAsia="Calibri"/>
          <w:sz w:val="24"/>
          <w:szCs w:val="24"/>
        </w:rPr>
        <w:t xml:space="preserve">dated </w:t>
      </w:r>
      <w:r w:rsidR="00973761">
        <w:rPr>
          <w:rFonts w:eastAsia="Calibri"/>
          <w:sz w:val="24"/>
          <w:szCs w:val="24"/>
        </w:rPr>
        <w:t>07</w:t>
      </w:r>
      <w:r w:rsidR="00973761" w:rsidRPr="00973761">
        <w:rPr>
          <w:rFonts w:eastAsia="Calibri"/>
          <w:sz w:val="24"/>
          <w:szCs w:val="24"/>
          <w:vertAlign w:val="superscript"/>
        </w:rPr>
        <w:t>th</w:t>
      </w:r>
      <w:r w:rsidR="00973761">
        <w:rPr>
          <w:rFonts w:eastAsia="Calibri"/>
          <w:sz w:val="24"/>
          <w:szCs w:val="24"/>
        </w:rPr>
        <w:t xml:space="preserve"> July’2025</w:t>
      </w:r>
      <w:r w:rsidR="00C96C27" w:rsidRPr="001E5A2C">
        <w:rPr>
          <w:rFonts w:eastAsia="Calibri"/>
          <w:sz w:val="24"/>
          <w:szCs w:val="24"/>
        </w:rPr>
        <w:t xml:space="preserve"> and also our letter dated </w:t>
      </w:r>
      <w:r w:rsidR="00C96C27" w:rsidRPr="00CE3A83">
        <w:rPr>
          <w:rFonts w:eastAsia="Calibri"/>
          <w:sz w:val="24"/>
          <w:szCs w:val="24"/>
          <w:highlight w:val="yellow"/>
        </w:rPr>
        <w:t>____</w:t>
      </w:r>
      <w:r w:rsidR="00C96C27" w:rsidRPr="001E5A2C">
        <w:rPr>
          <w:rFonts w:eastAsia="Calibri"/>
          <w:sz w:val="24"/>
          <w:szCs w:val="24"/>
        </w:rPr>
        <w:t xml:space="preserve"> concerning the </w:t>
      </w:r>
      <w:r w:rsidRPr="001E5A2C">
        <w:rPr>
          <w:rFonts w:eastAsia="Calibri"/>
          <w:sz w:val="24"/>
          <w:szCs w:val="24"/>
        </w:rPr>
        <w:t>Supplementary Agreement</w:t>
      </w:r>
      <w:r w:rsidR="00C96C27" w:rsidRPr="001E5A2C">
        <w:rPr>
          <w:rFonts w:eastAsia="Calibri"/>
          <w:sz w:val="24"/>
          <w:szCs w:val="24"/>
        </w:rPr>
        <w:t xml:space="preserve"> signed between us on 12</w:t>
      </w:r>
      <w:r w:rsidR="00C96C27" w:rsidRPr="001E5A2C">
        <w:rPr>
          <w:rFonts w:eastAsia="Calibri"/>
          <w:sz w:val="24"/>
          <w:szCs w:val="24"/>
          <w:vertAlign w:val="superscript"/>
        </w:rPr>
        <w:t>th</w:t>
      </w:r>
      <w:r w:rsidRPr="001E5A2C">
        <w:rPr>
          <w:rFonts w:eastAsia="Calibri"/>
          <w:sz w:val="24"/>
          <w:szCs w:val="24"/>
        </w:rPr>
        <w:t xml:space="preserve"> </w:t>
      </w:r>
      <w:r w:rsidR="00C96C27" w:rsidRPr="001E5A2C">
        <w:rPr>
          <w:rFonts w:eastAsia="Calibri"/>
          <w:sz w:val="24"/>
          <w:szCs w:val="24"/>
        </w:rPr>
        <w:t>March 2024</w:t>
      </w:r>
      <w:ins w:id="0" w:author="Narottam Sharma" w:date="2025-09-07T15:49:00Z" w16du:dateUtc="2025-09-07T10:19:00Z">
        <w:r w:rsidR="00CF0FC5">
          <w:rPr>
            <w:rFonts w:eastAsia="Calibri"/>
            <w:sz w:val="24"/>
            <w:szCs w:val="24"/>
          </w:rPr>
          <w:t>, not being capable of given eff</w:t>
        </w:r>
      </w:ins>
      <w:ins w:id="1" w:author="Narottam Sharma" w:date="2025-09-07T15:50:00Z" w16du:dateUtc="2025-09-07T10:20:00Z">
        <w:r w:rsidR="00CF0FC5">
          <w:rPr>
            <w:rFonts w:eastAsia="Calibri"/>
            <w:sz w:val="24"/>
            <w:szCs w:val="24"/>
          </w:rPr>
          <w:t>ect</w:t>
        </w:r>
      </w:ins>
      <w:r w:rsidR="00C96C27" w:rsidRPr="001E5A2C">
        <w:rPr>
          <w:rFonts w:eastAsia="Calibri"/>
          <w:sz w:val="24"/>
          <w:szCs w:val="24"/>
        </w:rPr>
        <w:t xml:space="preserve">. </w:t>
      </w:r>
      <w:r w:rsidR="00B612A4" w:rsidRPr="001E5A2C">
        <w:rPr>
          <w:rFonts w:eastAsia="Calibri"/>
          <w:sz w:val="24"/>
          <w:szCs w:val="24"/>
        </w:rPr>
        <w:t xml:space="preserve"> </w:t>
      </w:r>
      <w:r w:rsidR="00C44920" w:rsidRPr="001E5A2C">
        <w:rPr>
          <w:rFonts w:eastAsia="Calibri"/>
          <w:sz w:val="24"/>
          <w:szCs w:val="24"/>
        </w:rPr>
        <w:t>With the present letter</w:t>
      </w:r>
      <w:r w:rsidR="001E5A2C" w:rsidRPr="001E5A2C">
        <w:rPr>
          <w:rFonts w:eastAsia="Calibri"/>
          <w:sz w:val="24"/>
          <w:szCs w:val="24"/>
        </w:rPr>
        <w:t>,</w:t>
      </w:r>
      <w:r w:rsidR="00C44920" w:rsidRPr="001E5A2C">
        <w:rPr>
          <w:rFonts w:eastAsia="Calibri"/>
          <w:sz w:val="24"/>
          <w:szCs w:val="24"/>
        </w:rPr>
        <w:t xml:space="preserve"> </w:t>
      </w:r>
      <w:r w:rsidR="00C96C27" w:rsidRPr="001E5A2C">
        <w:rPr>
          <w:rFonts w:eastAsia="Calibri"/>
          <w:sz w:val="24"/>
          <w:szCs w:val="24"/>
        </w:rPr>
        <w:t xml:space="preserve">we submit our request for payment of compensation for all the consequences arising from delay and disruptions to the </w:t>
      </w:r>
      <w:r w:rsidRPr="001E5A2C">
        <w:rPr>
          <w:rFonts w:eastAsia="Calibri"/>
          <w:sz w:val="24"/>
          <w:szCs w:val="24"/>
        </w:rPr>
        <w:t>Works</w:t>
      </w:r>
      <w:r w:rsidR="001E5A2C" w:rsidRPr="001E5A2C">
        <w:rPr>
          <w:rFonts w:eastAsia="Calibri"/>
          <w:sz w:val="24"/>
          <w:szCs w:val="24"/>
        </w:rPr>
        <w:t>,</w:t>
      </w:r>
      <w:r w:rsidRPr="001E5A2C">
        <w:rPr>
          <w:rFonts w:eastAsia="Calibri"/>
          <w:sz w:val="24"/>
          <w:szCs w:val="24"/>
        </w:rPr>
        <w:t xml:space="preserve"> </w:t>
      </w:r>
      <w:r w:rsidR="00C96C27" w:rsidRPr="001E5A2C">
        <w:rPr>
          <w:rFonts w:eastAsia="Calibri"/>
          <w:sz w:val="24"/>
          <w:szCs w:val="24"/>
        </w:rPr>
        <w:t xml:space="preserve">since inception of the </w:t>
      </w:r>
      <w:r w:rsidRPr="001E5A2C">
        <w:rPr>
          <w:rFonts w:eastAsia="Calibri"/>
          <w:sz w:val="24"/>
          <w:szCs w:val="24"/>
        </w:rPr>
        <w:t xml:space="preserve">Contract </w:t>
      </w:r>
      <w:r w:rsidR="00C96C27" w:rsidRPr="001E5A2C">
        <w:rPr>
          <w:rFonts w:eastAsia="Calibri"/>
          <w:sz w:val="24"/>
          <w:szCs w:val="24"/>
        </w:rPr>
        <w:t>till 30</w:t>
      </w:r>
      <w:r w:rsidR="00C96C27" w:rsidRPr="001E5A2C">
        <w:rPr>
          <w:rFonts w:eastAsia="Calibri"/>
          <w:sz w:val="24"/>
          <w:szCs w:val="24"/>
          <w:vertAlign w:val="superscript"/>
        </w:rPr>
        <w:t>th</w:t>
      </w:r>
      <w:r w:rsidR="00C96C27" w:rsidRPr="001E5A2C">
        <w:rPr>
          <w:rFonts w:eastAsia="Calibri"/>
          <w:sz w:val="24"/>
          <w:szCs w:val="24"/>
        </w:rPr>
        <w:t xml:space="preserve"> June 2025. </w:t>
      </w:r>
    </w:p>
    <w:p w14:paraId="396968CD" w14:textId="3978BF31" w:rsidR="00C44920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A perusal of our letter seeking </w:t>
      </w:r>
      <w:r w:rsidR="000156DE" w:rsidRPr="000156DE">
        <w:rPr>
          <w:rFonts w:eastAsia="Calibri"/>
          <w:sz w:val="24"/>
          <w:szCs w:val="24"/>
        </w:rPr>
        <w:t xml:space="preserve">Extension </w:t>
      </w:r>
      <w:r w:rsidRPr="000156DE">
        <w:rPr>
          <w:rFonts w:eastAsia="Calibri"/>
          <w:sz w:val="24"/>
          <w:szCs w:val="24"/>
        </w:rPr>
        <w:t xml:space="preserve">of </w:t>
      </w:r>
      <w:r w:rsidR="000156DE" w:rsidRPr="000156DE">
        <w:rPr>
          <w:rFonts w:eastAsia="Calibri"/>
          <w:sz w:val="24"/>
          <w:szCs w:val="24"/>
        </w:rPr>
        <w:t xml:space="preserve">Time </w:t>
      </w:r>
      <w:r w:rsidRPr="000156DE">
        <w:rPr>
          <w:rFonts w:eastAsia="Calibri"/>
          <w:sz w:val="24"/>
          <w:szCs w:val="24"/>
        </w:rPr>
        <w:t xml:space="preserve">for completion of the </w:t>
      </w:r>
      <w:r w:rsidR="000156DE" w:rsidRPr="000156DE">
        <w:rPr>
          <w:rFonts w:eastAsia="Calibri"/>
          <w:sz w:val="24"/>
          <w:szCs w:val="24"/>
        </w:rPr>
        <w:t>Works</w:t>
      </w:r>
      <w:r w:rsidR="00786A58">
        <w:rPr>
          <w:rFonts w:eastAsia="Calibri"/>
          <w:sz w:val="24"/>
          <w:szCs w:val="24"/>
        </w:rPr>
        <w:t>,</w:t>
      </w:r>
      <w:r w:rsidR="000156DE" w:rsidRPr="000156DE">
        <w:rPr>
          <w:rFonts w:eastAsia="Calibri"/>
          <w:sz w:val="24"/>
          <w:szCs w:val="24"/>
        </w:rPr>
        <w:t xml:space="preserve"> </w:t>
      </w:r>
      <w:r w:rsidRPr="000156DE">
        <w:rPr>
          <w:rFonts w:eastAsia="Calibri"/>
          <w:sz w:val="24"/>
          <w:szCs w:val="24"/>
        </w:rPr>
        <w:t xml:space="preserve">would show that the governing reasons for delay in completion of the </w:t>
      </w:r>
      <w:r w:rsidR="000156DE" w:rsidRPr="000156DE">
        <w:rPr>
          <w:rFonts w:eastAsia="Calibri"/>
          <w:sz w:val="24"/>
          <w:szCs w:val="24"/>
        </w:rPr>
        <w:t xml:space="preserve">Works </w:t>
      </w:r>
      <w:r w:rsidR="00C44920">
        <w:rPr>
          <w:rFonts w:eastAsia="Calibri"/>
          <w:sz w:val="24"/>
          <w:szCs w:val="24"/>
        </w:rPr>
        <w:t>included the following:</w:t>
      </w:r>
      <w:r w:rsidRPr="000156DE">
        <w:rPr>
          <w:rFonts w:eastAsia="Calibri"/>
          <w:sz w:val="24"/>
          <w:szCs w:val="24"/>
        </w:rPr>
        <w:t xml:space="preserve"> </w:t>
      </w:r>
    </w:p>
    <w:p w14:paraId="2AFDA33C" w14:textId="684B886D" w:rsidR="000156DE" w:rsidRPr="001E5A2C" w:rsidRDefault="00C44920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>N</w:t>
      </w:r>
      <w:r w:rsidR="00C96C27" w:rsidRPr="001E5A2C">
        <w:rPr>
          <w:rFonts w:eastAsia="Calibri"/>
          <w:sz w:val="24"/>
          <w:szCs w:val="24"/>
        </w:rPr>
        <w:t xml:space="preserve">on-availability of the </w:t>
      </w:r>
      <w:r w:rsidR="000156DE" w:rsidRPr="001E5A2C">
        <w:rPr>
          <w:rFonts w:eastAsia="Calibri"/>
          <w:sz w:val="24"/>
          <w:szCs w:val="24"/>
        </w:rPr>
        <w:t xml:space="preserve">Site/ </w:t>
      </w:r>
      <w:r w:rsidR="00C96C27" w:rsidRPr="001E5A2C">
        <w:rPr>
          <w:rFonts w:eastAsia="Calibri"/>
          <w:sz w:val="24"/>
          <w:szCs w:val="24"/>
        </w:rPr>
        <w:t>ROW</w:t>
      </w:r>
      <w:r w:rsidR="000156DE" w:rsidRPr="001E5A2C">
        <w:rPr>
          <w:rFonts w:eastAsia="Calibri"/>
          <w:sz w:val="24"/>
          <w:szCs w:val="24"/>
        </w:rPr>
        <w:t>,</w:t>
      </w:r>
      <w:r w:rsidR="00C96C27" w:rsidRPr="001E5A2C">
        <w:rPr>
          <w:rFonts w:eastAsia="Calibri"/>
          <w:sz w:val="24"/>
          <w:szCs w:val="24"/>
        </w:rPr>
        <w:t xml:space="preserve"> as required under the terms of the </w:t>
      </w:r>
      <w:r w:rsidR="000156DE" w:rsidRPr="001E5A2C">
        <w:rPr>
          <w:rFonts w:eastAsia="Calibri"/>
          <w:sz w:val="24"/>
          <w:szCs w:val="24"/>
        </w:rPr>
        <w:t xml:space="preserve">Concession Agreement </w:t>
      </w:r>
      <w:r w:rsidR="00C96C27" w:rsidRPr="001E5A2C">
        <w:rPr>
          <w:rFonts w:eastAsia="Calibri"/>
          <w:sz w:val="24"/>
          <w:szCs w:val="24"/>
        </w:rPr>
        <w:t xml:space="preserve">and the </w:t>
      </w:r>
      <w:r w:rsidR="000156DE" w:rsidRPr="001E5A2C">
        <w:rPr>
          <w:rFonts w:eastAsia="Calibri"/>
          <w:sz w:val="24"/>
          <w:szCs w:val="24"/>
        </w:rPr>
        <w:t>Contract.</w:t>
      </w:r>
      <w:r w:rsidR="00C96C27" w:rsidRPr="001E5A2C">
        <w:rPr>
          <w:rFonts w:eastAsia="Calibri"/>
          <w:sz w:val="24"/>
          <w:szCs w:val="24"/>
        </w:rPr>
        <w:t xml:space="preserve"> </w:t>
      </w:r>
    </w:p>
    <w:p w14:paraId="7F6AD3B7" w14:textId="77777777" w:rsidR="00C44920" w:rsidRPr="001E5A2C" w:rsidRDefault="000156DE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 xml:space="preserve">Delay </w:t>
      </w:r>
      <w:r w:rsidR="00C96C27" w:rsidRPr="001E5A2C">
        <w:rPr>
          <w:rFonts w:eastAsia="Calibri"/>
          <w:sz w:val="24"/>
          <w:szCs w:val="24"/>
        </w:rPr>
        <w:t>in removal of the trees</w:t>
      </w:r>
      <w:r w:rsidRPr="001E5A2C">
        <w:rPr>
          <w:rFonts w:eastAsia="Calibri"/>
          <w:sz w:val="24"/>
          <w:szCs w:val="24"/>
        </w:rPr>
        <w:t>,</w:t>
      </w:r>
      <w:r w:rsidR="00C96C27" w:rsidRPr="001E5A2C">
        <w:rPr>
          <w:rFonts w:eastAsia="Calibri"/>
          <w:sz w:val="24"/>
          <w:szCs w:val="24"/>
        </w:rPr>
        <w:t xml:space="preserve"> </w:t>
      </w:r>
    </w:p>
    <w:p w14:paraId="5526E7A0" w14:textId="4EF77316" w:rsidR="00C44920" w:rsidRPr="001E5A2C" w:rsidRDefault="00C44920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 xml:space="preserve">Delay in removal of </w:t>
      </w:r>
      <w:r w:rsidR="00C96C27" w:rsidRPr="001E5A2C">
        <w:rPr>
          <w:rFonts w:eastAsia="Calibri"/>
          <w:sz w:val="24"/>
          <w:szCs w:val="24"/>
        </w:rPr>
        <w:t>utilities</w:t>
      </w:r>
      <w:r w:rsidRPr="001E5A2C">
        <w:rPr>
          <w:rFonts w:eastAsia="Calibri"/>
          <w:sz w:val="24"/>
          <w:szCs w:val="24"/>
        </w:rPr>
        <w:t>,</w:t>
      </w:r>
      <w:r w:rsidR="000156DE" w:rsidRPr="001E5A2C">
        <w:rPr>
          <w:rFonts w:eastAsia="Calibri"/>
          <w:sz w:val="24"/>
          <w:szCs w:val="24"/>
        </w:rPr>
        <w:t xml:space="preserve"> </w:t>
      </w:r>
    </w:p>
    <w:p w14:paraId="3C55F811" w14:textId="50E10E42" w:rsidR="00C44920" w:rsidRPr="001E5A2C" w:rsidRDefault="000156DE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>repeated change</w:t>
      </w:r>
      <w:r w:rsidR="00C44920" w:rsidRPr="001E5A2C">
        <w:rPr>
          <w:rFonts w:eastAsia="Calibri"/>
          <w:sz w:val="24"/>
          <w:szCs w:val="24"/>
        </w:rPr>
        <w:t>s to the S</w:t>
      </w:r>
      <w:r w:rsidRPr="001E5A2C">
        <w:rPr>
          <w:rFonts w:eastAsia="Calibri"/>
          <w:sz w:val="24"/>
          <w:szCs w:val="24"/>
        </w:rPr>
        <w:t>cop</w:t>
      </w:r>
      <w:r w:rsidR="00C96C27" w:rsidRPr="001E5A2C">
        <w:rPr>
          <w:rFonts w:eastAsia="Calibri"/>
          <w:sz w:val="24"/>
          <w:szCs w:val="24"/>
        </w:rPr>
        <w:t>e</w:t>
      </w:r>
      <w:r w:rsidRPr="001E5A2C">
        <w:rPr>
          <w:rFonts w:eastAsia="Calibri"/>
          <w:sz w:val="24"/>
          <w:szCs w:val="24"/>
        </w:rPr>
        <w:t>,</w:t>
      </w:r>
      <w:r w:rsidR="00C44920" w:rsidRPr="001E5A2C">
        <w:rPr>
          <w:rFonts w:eastAsia="Calibri"/>
          <w:sz w:val="24"/>
          <w:szCs w:val="24"/>
        </w:rPr>
        <w:t xml:space="preserve"> in piecemeal basis</w:t>
      </w:r>
    </w:p>
    <w:p w14:paraId="46C8C849" w14:textId="190F87BE" w:rsidR="009B04AE" w:rsidRPr="001E5A2C" w:rsidRDefault="00C44920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>Introduction of Major structures not foreseen in the Contract.</w:t>
      </w:r>
      <w:r w:rsidR="00C96C27" w:rsidRPr="001E5A2C">
        <w:rPr>
          <w:rFonts w:eastAsia="Calibri"/>
          <w:sz w:val="24"/>
          <w:szCs w:val="24"/>
        </w:rPr>
        <w:t xml:space="preserve"> </w:t>
      </w:r>
    </w:p>
    <w:p w14:paraId="15BD608C" w14:textId="77777777" w:rsidR="00C44920" w:rsidRPr="001E5A2C" w:rsidRDefault="009B04AE" w:rsidP="001E5A2C">
      <w:pPr>
        <w:pStyle w:val="ListParagraph"/>
        <w:numPr>
          <w:ilvl w:val="1"/>
          <w:numId w:val="3"/>
        </w:numPr>
        <w:spacing w:after="240" w:line="480" w:lineRule="auto"/>
        <w:ind w:left="993" w:hanging="426"/>
        <w:jc w:val="both"/>
        <w:rPr>
          <w:rFonts w:eastAsia="Calibri"/>
          <w:sz w:val="24"/>
          <w:szCs w:val="24"/>
        </w:rPr>
      </w:pPr>
      <w:r w:rsidRPr="001E5A2C">
        <w:rPr>
          <w:rFonts w:eastAsia="Calibri"/>
          <w:sz w:val="24"/>
          <w:szCs w:val="24"/>
        </w:rPr>
        <w:t xml:space="preserve">Delay </w:t>
      </w:r>
      <w:r w:rsidR="00C96C27" w:rsidRPr="001E5A2C">
        <w:rPr>
          <w:rFonts w:eastAsia="Calibri"/>
          <w:sz w:val="24"/>
          <w:szCs w:val="24"/>
        </w:rPr>
        <w:t xml:space="preserve">in approval of the </w:t>
      </w:r>
      <w:r w:rsidR="000156DE" w:rsidRPr="001E5A2C">
        <w:rPr>
          <w:rFonts w:eastAsia="Calibri"/>
          <w:sz w:val="24"/>
          <w:szCs w:val="24"/>
        </w:rPr>
        <w:t xml:space="preserve">Change </w:t>
      </w:r>
      <w:r w:rsidR="00C96C27" w:rsidRPr="001E5A2C">
        <w:rPr>
          <w:rFonts w:eastAsia="Calibri"/>
          <w:sz w:val="24"/>
          <w:szCs w:val="24"/>
        </w:rPr>
        <w:t xml:space="preserve">of </w:t>
      </w:r>
      <w:r w:rsidR="000156DE" w:rsidRPr="001E5A2C">
        <w:rPr>
          <w:rFonts w:eastAsia="Calibri"/>
          <w:sz w:val="24"/>
          <w:szCs w:val="24"/>
        </w:rPr>
        <w:t>Scope Works</w:t>
      </w:r>
      <w:r w:rsidR="00C44920" w:rsidRPr="001E5A2C">
        <w:rPr>
          <w:rFonts w:eastAsia="Calibri"/>
          <w:sz w:val="24"/>
          <w:szCs w:val="24"/>
        </w:rPr>
        <w:t>.</w:t>
      </w:r>
    </w:p>
    <w:p w14:paraId="2A217046" w14:textId="14C0A897" w:rsidR="00C44920" w:rsidRDefault="00C44920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These</w:t>
      </w:r>
      <w:r w:rsidR="009B04AE">
        <w:rPr>
          <w:rFonts w:eastAsia="Calibri"/>
          <w:sz w:val="24"/>
          <w:szCs w:val="24"/>
        </w:rPr>
        <w:t xml:space="preserve"> p</w:t>
      </w:r>
      <w:r w:rsidR="00C96C27" w:rsidRPr="000156DE">
        <w:rPr>
          <w:rFonts w:eastAsia="Calibri"/>
          <w:sz w:val="24"/>
          <w:szCs w:val="24"/>
        </w:rPr>
        <w:t>rimary and governing reasons for the delay</w:t>
      </w:r>
      <w:r>
        <w:rPr>
          <w:rFonts w:eastAsia="Calibri"/>
          <w:sz w:val="24"/>
          <w:szCs w:val="24"/>
        </w:rPr>
        <w:t>, besides other reasons for delay and disruption,</w:t>
      </w:r>
      <w:r w:rsidR="00C96C27" w:rsidRPr="000156DE">
        <w:rPr>
          <w:rFonts w:eastAsia="Calibri"/>
          <w:sz w:val="24"/>
          <w:szCs w:val="24"/>
        </w:rPr>
        <w:t xml:space="preserve"> ha</w:t>
      </w:r>
      <w:r>
        <w:rPr>
          <w:rFonts w:eastAsia="Calibri"/>
          <w:sz w:val="24"/>
          <w:szCs w:val="24"/>
        </w:rPr>
        <w:t>ve</w:t>
      </w:r>
      <w:r w:rsidR="00C96C27" w:rsidRPr="000156DE">
        <w:rPr>
          <w:rFonts w:eastAsia="Calibri"/>
          <w:sz w:val="24"/>
          <w:szCs w:val="24"/>
        </w:rPr>
        <w:t xml:space="preserve"> been explained in our </w:t>
      </w:r>
      <w:r w:rsidR="000156DE" w:rsidRPr="000156DE">
        <w:rPr>
          <w:rFonts w:eastAsia="Calibri"/>
          <w:sz w:val="24"/>
          <w:szCs w:val="24"/>
        </w:rPr>
        <w:t xml:space="preserve">Extension </w:t>
      </w:r>
      <w:r w:rsidR="00C96C27" w:rsidRPr="000156DE">
        <w:rPr>
          <w:rFonts w:eastAsia="Calibri"/>
          <w:sz w:val="24"/>
          <w:szCs w:val="24"/>
        </w:rPr>
        <w:t xml:space="preserve">of </w:t>
      </w:r>
      <w:r w:rsidR="000156DE" w:rsidRPr="000156DE">
        <w:rPr>
          <w:rFonts w:eastAsia="Calibri"/>
          <w:sz w:val="24"/>
          <w:szCs w:val="24"/>
        </w:rPr>
        <w:t xml:space="preserve">Time </w:t>
      </w:r>
      <w:r w:rsidR="00C96C27" w:rsidRPr="000156DE">
        <w:rPr>
          <w:rFonts w:eastAsia="Calibri"/>
          <w:sz w:val="24"/>
          <w:szCs w:val="24"/>
        </w:rPr>
        <w:t xml:space="preserve">submission and </w:t>
      </w:r>
      <w:ins w:id="2" w:author="Narottam Sharma" w:date="2025-09-07T15:50:00Z" w16du:dateUtc="2025-09-07T10:20:00Z">
        <w:r w:rsidR="00CF0FC5">
          <w:rPr>
            <w:rFonts w:eastAsia="Calibri"/>
            <w:sz w:val="24"/>
            <w:szCs w:val="24"/>
          </w:rPr>
          <w:t xml:space="preserve">are </w:t>
        </w:r>
      </w:ins>
      <w:r w:rsidR="00C96C27" w:rsidRPr="000156DE">
        <w:rPr>
          <w:rFonts w:eastAsia="Calibri"/>
          <w:sz w:val="24"/>
          <w:szCs w:val="24"/>
        </w:rPr>
        <w:t>well documented on record</w:t>
      </w:r>
      <w:r>
        <w:rPr>
          <w:rFonts w:eastAsia="Calibri"/>
          <w:sz w:val="24"/>
          <w:szCs w:val="24"/>
        </w:rPr>
        <w:t xml:space="preserve">. </w:t>
      </w:r>
      <w:r w:rsidR="00C96C27" w:rsidRPr="000156DE">
        <w:rPr>
          <w:rFonts w:eastAsia="Calibri"/>
          <w:sz w:val="24"/>
          <w:szCs w:val="24"/>
        </w:rPr>
        <w:t xml:space="preserve"> </w:t>
      </w:r>
    </w:p>
    <w:p w14:paraId="1FB88205" w14:textId="6C1F3416" w:rsidR="009B04AE" w:rsidRDefault="00C44920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It </w:t>
      </w:r>
      <w:r w:rsidR="00C96C27" w:rsidRPr="000156DE">
        <w:rPr>
          <w:rFonts w:eastAsia="Calibri"/>
          <w:sz w:val="24"/>
          <w:szCs w:val="24"/>
        </w:rPr>
        <w:t xml:space="preserve">is </w:t>
      </w:r>
      <w:r>
        <w:rPr>
          <w:rFonts w:eastAsia="Calibri"/>
          <w:sz w:val="24"/>
          <w:szCs w:val="24"/>
        </w:rPr>
        <w:t xml:space="preserve">pertinent to note </w:t>
      </w:r>
      <w:r w:rsidR="00C96C27" w:rsidRPr="000156DE">
        <w:rPr>
          <w:rFonts w:eastAsia="Calibri"/>
          <w:sz w:val="24"/>
          <w:szCs w:val="24"/>
        </w:rPr>
        <w:t>that</w:t>
      </w:r>
      <w:r w:rsidR="009B04AE">
        <w:rPr>
          <w:rFonts w:eastAsia="Calibri"/>
          <w:sz w:val="24"/>
          <w:szCs w:val="24"/>
        </w:rPr>
        <w:t>,</w:t>
      </w:r>
      <w:r w:rsidR="00C96C27" w:rsidRPr="000156DE">
        <w:rPr>
          <w:rFonts w:eastAsia="Calibri"/>
          <w:sz w:val="24"/>
          <w:szCs w:val="24"/>
        </w:rPr>
        <w:t xml:space="preserve"> at the end of the </w:t>
      </w:r>
      <w:r w:rsidR="000156DE" w:rsidRPr="000156DE">
        <w:rPr>
          <w:rFonts w:eastAsia="Calibri"/>
          <w:sz w:val="24"/>
          <w:szCs w:val="24"/>
        </w:rPr>
        <w:t xml:space="preserve">Original Contract Period </w:t>
      </w:r>
      <w:r w:rsidR="00C96C27" w:rsidRPr="000156DE">
        <w:rPr>
          <w:rFonts w:eastAsia="Calibri"/>
          <w:sz w:val="24"/>
          <w:szCs w:val="24"/>
        </w:rPr>
        <w:t xml:space="preserve">in August 2023, the </w:t>
      </w:r>
      <w:r w:rsidR="000156DE">
        <w:rPr>
          <w:rFonts w:eastAsia="Calibri"/>
          <w:sz w:val="24"/>
          <w:szCs w:val="24"/>
        </w:rPr>
        <w:t>S</w:t>
      </w:r>
      <w:r w:rsidR="000156DE" w:rsidRPr="000156DE">
        <w:rPr>
          <w:rFonts w:eastAsia="Calibri"/>
          <w:sz w:val="24"/>
          <w:szCs w:val="24"/>
        </w:rPr>
        <w:t xml:space="preserve">ite </w:t>
      </w:r>
      <w:r w:rsidR="00C96C27" w:rsidRPr="000156DE">
        <w:rPr>
          <w:rFonts w:eastAsia="Calibri"/>
          <w:sz w:val="24"/>
          <w:szCs w:val="24"/>
        </w:rPr>
        <w:t xml:space="preserve">itself was not made available for about 58% of the length of the </w:t>
      </w:r>
      <w:r>
        <w:rPr>
          <w:rFonts w:eastAsia="Calibri"/>
          <w:sz w:val="24"/>
          <w:szCs w:val="24"/>
        </w:rPr>
        <w:t>MCW</w:t>
      </w:r>
      <w:r w:rsidR="00D74510">
        <w:rPr>
          <w:rFonts w:eastAsia="Calibri"/>
          <w:sz w:val="24"/>
          <w:szCs w:val="24"/>
        </w:rPr>
        <w:t xml:space="preserve"> </w:t>
      </w:r>
      <w:r w:rsidR="00C96C27" w:rsidRPr="000156DE">
        <w:rPr>
          <w:rFonts w:eastAsia="Calibri"/>
          <w:sz w:val="24"/>
          <w:szCs w:val="24"/>
        </w:rPr>
        <w:t xml:space="preserve">and 46% of the length of the </w:t>
      </w:r>
      <w:r>
        <w:rPr>
          <w:rFonts w:eastAsia="Calibri"/>
          <w:sz w:val="24"/>
          <w:szCs w:val="24"/>
        </w:rPr>
        <w:t>SR,</w:t>
      </w:r>
      <w:r w:rsidR="00C96C27" w:rsidRPr="000156DE">
        <w:rPr>
          <w:rFonts w:eastAsia="Calibri"/>
          <w:sz w:val="24"/>
          <w:szCs w:val="24"/>
        </w:rPr>
        <w:t xml:space="preserve"> in the scope of the </w:t>
      </w:r>
      <w:r w:rsidR="000156DE" w:rsidRPr="000156DE">
        <w:rPr>
          <w:rFonts w:eastAsia="Calibri"/>
          <w:sz w:val="24"/>
          <w:szCs w:val="24"/>
        </w:rPr>
        <w:t>Contract</w:t>
      </w:r>
      <w:r w:rsidR="00C96C27" w:rsidRPr="000156DE">
        <w:rPr>
          <w:rFonts w:eastAsia="Calibri"/>
          <w:sz w:val="24"/>
          <w:szCs w:val="24"/>
        </w:rPr>
        <w:t xml:space="preserve">. </w:t>
      </w:r>
      <w:r w:rsidR="000156DE">
        <w:rPr>
          <w:rFonts w:eastAsia="Calibri"/>
          <w:sz w:val="24"/>
          <w:szCs w:val="24"/>
        </w:rPr>
        <w:t xml:space="preserve">  </w:t>
      </w:r>
      <w:r w:rsidR="00C96C27" w:rsidRPr="000156DE">
        <w:rPr>
          <w:rFonts w:eastAsia="Calibri"/>
          <w:sz w:val="24"/>
          <w:szCs w:val="24"/>
        </w:rPr>
        <w:t>Even as of end of 31</w:t>
      </w:r>
      <w:r w:rsidR="00C96C27" w:rsidRPr="000156DE">
        <w:rPr>
          <w:rFonts w:eastAsia="Calibri"/>
          <w:sz w:val="24"/>
          <w:szCs w:val="24"/>
          <w:vertAlign w:val="superscript"/>
        </w:rPr>
        <w:t>st</w:t>
      </w:r>
      <w:r w:rsidR="00C96C27" w:rsidRPr="000156DE">
        <w:rPr>
          <w:rFonts w:eastAsia="Calibri"/>
          <w:sz w:val="24"/>
          <w:szCs w:val="24"/>
        </w:rPr>
        <w:t xml:space="preserve"> January 2025, the </w:t>
      </w:r>
      <w:r w:rsidR="000156DE" w:rsidRPr="000156DE">
        <w:rPr>
          <w:rFonts w:eastAsia="Calibri"/>
          <w:sz w:val="24"/>
          <w:szCs w:val="24"/>
        </w:rPr>
        <w:t xml:space="preserve">Employer </w:t>
      </w:r>
      <w:r w:rsidR="00C96C27" w:rsidRPr="000156DE">
        <w:rPr>
          <w:rFonts w:eastAsia="Calibri"/>
          <w:sz w:val="24"/>
          <w:szCs w:val="24"/>
        </w:rPr>
        <w:t xml:space="preserve">had failed to hand over the </w:t>
      </w:r>
      <w:r w:rsidR="000156DE" w:rsidRPr="000156DE">
        <w:rPr>
          <w:rFonts w:eastAsia="Calibri"/>
          <w:sz w:val="24"/>
          <w:szCs w:val="24"/>
        </w:rPr>
        <w:t xml:space="preserve">Site </w:t>
      </w:r>
      <w:r w:rsidR="00C96C27" w:rsidRPr="000156DE">
        <w:rPr>
          <w:rFonts w:eastAsia="Calibri"/>
          <w:sz w:val="24"/>
          <w:szCs w:val="24"/>
        </w:rPr>
        <w:t xml:space="preserve">for 25% of the length of the </w:t>
      </w:r>
      <w:r>
        <w:rPr>
          <w:rFonts w:eastAsia="Calibri"/>
          <w:sz w:val="24"/>
          <w:szCs w:val="24"/>
        </w:rPr>
        <w:t>MCW</w:t>
      </w:r>
      <w:r w:rsidR="00C96C27" w:rsidRPr="000156DE">
        <w:rPr>
          <w:rFonts w:eastAsia="Calibri"/>
          <w:sz w:val="24"/>
          <w:szCs w:val="24"/>
        </w:rPr>
        <w:t xml:space="preserve">. </w:t>
      </w:r>
    </w:p>
    <w:p w14:paraId="1034B643" w14:textId="041E312C" w:rsidR="006F5D43" w:rsidRPr="000156DE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Execution of the </w:t>
      </w:r>
      <w:r w:rsidR="000156DE" w:rsidRPr="000156DE">
        <w:rPr>
          <w:rFonts w:eastAsia="Calibri"/>
          <w:sz w:val="24"/>
          <w:szCs w:val="24"/>
        </w:rPr>
        <w:t xml:space="preserve">Works </w:t>
      </w:r>
      <w:r w:rsidRPr="000156DE">
        <w:rPr>
          <w:rFonts w:eastAsia="Calibri"/>
          <w:sz w:val="24"/>
          <w:szCs w:val="24"/>
        </w:rPr>
        <w:t xml:space="preserve">even in the portion of the </w:t>
      </w:r>
      <w:r w:rsidR="000156DE" w:rsidRPr="000156DE">
        <w:rPr>
          <w:rFonts w:eastAsia="Calibri"/>
          <w:sz w:val="24"/>
          <w:szCs w:val="24"/>
        </w:rPr>
        <w:t>Project Highway</w:t>
      </w:r>
      <w:r w:rsidR="00C44920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where the </w:t>
      </w:r>
      <w:r w:rsidR="000156DE" w:rsidRPr="000156DE">
        <w:rPr>
          <w:rFonts w:eastAsia="Calibri"/>
          <w:sz w:val="24"/>
          <w:szCs w:val="24"/>
        </w:rPr>
        <w:t xml:space="preserve">Site </w:t>
      </w:r>
      <w:r w:rsidRPr="000156DE">
        <w:rPr>
          <w:rFonts w:eastAsia="Calibri"/>
          <w:sz w:val="24"/>
          <w:szCs w:val="24"/>
        </w:rPr>
        <w:t>was made available</w:t>
      </w:r>
      <w:r w:rsidR="00C44920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was </w:t>
      </w:r>
      <w:r w:rsidR="00C44920">
        <w:rPr>
          <w:rFonts w:eastAsia="Calibri"/>
          <w:sz w:val="24"/>
          <w:szCs w:val="24"/>
        </w:rPr>
        <w:t xml:space="preserve">prevented </w:t>
      </w:r>
      <w:r w:rsidRPr="000156DE">
        <w:rPr>
          <w:rFonts w:eastAsia="Calibri"/>
          <w:sz w:val="24"/>
          <w:szCs w:val="24"/>
        </w:rPr>
        <w:t xml:space="preserve">due to default of the </w:t>
      </w:r>
      <w:r w:rsidR="000156DE" w:rsidRPr="000156DE">
        <w:rPr>
          <w:rFonts w:eastAsia="Calibri"/>
          <w:sz w:val="24"/>
          <w:szCs w:val="24"/>
        </w:rPr>
        <w:t xml:space="preserve">Employer </w:t>
      </w:r>
      <w:r w:rsidRPr="000156DE">
        <w:rPr>
          <w:rFonts w:eastAsia="Calibri"/>
          <w:sz w:val="24"/>
          <w:szCs w:val="24"/>
        </w:rPr>
        <w:t>in removal of the utility, removal of tree cutting, finalizing the change of scope, delay in issuance of the design</w:t>
      </w:r>
      <w:r w:rsidR="009B04AE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etc.</w:t>
      </w:r>
    </w:p>
    <w:p w14:paraId="3EBC83ED" w14:textId="77777777" w:rsidR="00DB7D21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In view of the reasons already cited in our earlier submissions, the </w:t>
      </w:r>
      <w:r w:rsidR="000156DE">
        <w:rPr>
          <w:rFonts w:eastAsia="Calibri"/>
          <w:sz w:val="24"/>
          <w:szCs w:val="24"/>
        </w:rPr>
        <w:t xml:space="preserve">Contractor </w:t>
      </w:r>
      <w:r w:rsidRPr="000156DE">
        <w:rPr>
          <w:rFonts w:eastAsia="Calibri"/>
          <w:sz w:val="24"/>
          <w:szCs w:val="24"/>
        </w:rPr>
        <w:t xml:space="preserve">is entitled to be compensated for all the consequences arising from such reasons for delay. </w:t>
      </w:r>
    </w:p>
    <w:p w14:paraId="577DD383" w14:textId="710C5F05" w:rsidR="006F5D43" w:rsidRPr="000156DE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A brief narration of various heads under which the </w:t>
      </w:r>
      <w:r w:rsidR="000156DE" w:rsidRPr="000156DE">
        <w:rPr>
          <w:rFonts w:eastAsia="Calibri"/>
          <w:sz w:val="24"/>
          <w:szCs w:val="24"/>
        </w:rPr>
        <w:t xml:space="preserve">Contractor </w:t>
      </w:r>
      <w:r w:rsidRPr="000156DE">
        <w:rPr>
          <w:rFonts w:eastAsia="Calibri"/>
          <w:sz w:val="24"/>
          <w:szCs w:val="24"/>
        </w:rPr>
        <w:t>has submitted the request for payment of compensation</w:t>
      </w:r>
      <w:r w:rsidR="00C44920">
        <w:rPr>
          <w:rFonts w:eastAsia="Calibri"/>
          <w:sz w:val="24"/>
          <w:szCs w:val="24"/>
        </w:rPr>
        <w:t xml:space="preserve"> and related computations are enclosed hereto.</w:t>
      </w:r>
      <w:r w:rsidRPr="000156DE">
        <w:rPr>
          <w:rFonts w:eastAsia="Calibri"/>
          <w:sz w:val="24"/>
          <w:szCs w:val="24"/>
        </w:rPr>
        <w:t xml:space="preserve"> The total amount of </w:t>
      </w:r>
      <w:r w:rsidR="00D74510">
        <w:rPr>
          <w:rFonts w:eastAsia="Calibri"/>
          <w:sz w:val="24"/>
          <w:szCs w:val="24"/>
        </w:rPr>
        <w:t xml:space="preserve">additional </w:t>
      </w:r>
      <w:r w:rsidR="00C44920">
        <w:rPr>
          <w:rFonts w:eastAsia="Calibri"/>
          <w:sz w:val="24"/>
          <w:szCs w:val="24"/>
        </w:rPr>
        <w:t xml:space="preserve">costs incurred and/or </w:t>
      </w:r>
      <w:r w:rsidRPr="000156DE">
        <w:rPr>
          <w:rFonts w:eastAsia="Calibri"/>
          <w:sz w:val="24"/>
          <w:szCs w:val="24"/>
        </w:rPr>
        <w:t xml:space="preserve">losses suffered by the </w:t>
      </w:r>
      <w:r w:rsidR="000156DE" w:rsidRPr="000156DE">
        <w:rPr>
          <w:rFonts w:eastAsia="Calibri"/>
          <w:sz w:val="24"/>
          <w:szCs w:val="24"/>
        </w:rPr>
        <w:t>Contractor</w:t>
      </w:r>
      <w:ins w:id="3" w:author="Narottam Sharma" w:date="2025-09-07T15:53:00Z" w16du:dateUtc="2025-09-07T10:23:00Z">
        <w:r w:rsidR="00CF0FC5">
          <w:rPr>
            <w:rFonts w:eastAsia="Calibri"/>
            <w:sz w:val="24"/>
            <w:szCs w:val="24"/>
          </w:rPr>
          <w:t>, as of June 2025,</w:t>
        </w:r>
      </w:ins>
      <w:r w:rsidR="000156DE" w:rsidRPr="000156DE">
        <w:rPr>
          <w:rFonts w:eastAsia="Calibri"/>
          <w:sz w:val="24"/>
          <w:szCs w:val="24"/>
        </w:rPr>
        <w:t xml:space="preserve"> </w:t>
      </w:r>
      <w:r w:rsidRPr="000156DE">
        <w:rPr>
          <w:rFonts w:eastAsia="Calibri"/>
          <w:sz w:val="24"/>
          <w:szCs w:val="24"/>
        </w:rPr>
        <w:t xml:space="preserve">due to </w:t>
      </w:r>
      <w:r w:rsidR="00C44920">
        <w:rPr>
          <w:rFonts w:eastAsia="Calibri"/>
          <w:sz w:val="24"/>
          <w:szCs w:val="24"/>
        </w:rPr>
        <w:t xml:space="preserve">such </w:t>
      </w:r>
      <w:r w:rsidRPr="000156DE">
        <w:rPr>
          <w:rFonts w:eastAsia="Calibri"/>
          <w:sz w:val="24"/>
          <w:szCs w:val="24"/>
        </w:rPr>
        <w:t>reasons</w:t>
      </w:r>
      <w:r w:rsidR="00C44920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not attributable to us and as explained in our </w:t>
      </w:r>
      <w:r w:rsidR="000156DE" w:rsidRPr="000156DE">
        <w:rPr>
          <w:rFonts w:eastAsia="Calibri"/>
          <w:sz w:val="24"/>
          <w:szCs w:val="24"/>
        </w:rPr>
        <w:t xml:space="preserve">Extension </w:t>
      </w:r>
      <w:r w:rsidRPr="000156DE">
        <w:rPr>
          <w:rFonts w:eastAsia="Calibri"/>
          <w:sz w:val="24"/>
          <w:szCs w:val="24"/>
        </w:rPr>
        <w:t xml:space="preserve">of </w:t>
      </w:r>
      <w:r w:rsidR="000156DE" w:rsidRPr="000156DE">
        <w:rPr>
          <w:rFonts w:eastAsia="Calibri"/>
          <w:sz w:val="24"/>
          <w:szCs w:val="24"/>
        </w:rPr>
        <w:t xml:space="preserve">Time </w:t>
      </w:r>
      <w:r w:rsidRPr="000156DE">
        <w:rPr>
          <w:rFonts w:eastAsia="Calibri"/>
          <w:sz w:val="24"/>
          <w:szCs w:val="24"/>
        </w:rPr>
        <w:t>submission</w:t>
      </w:r>
      <w:r w:rsidR="00C44920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works out to rupees </w:t>
      </w:r>
      <w:r w:rsidR="00CE3A83" w:rsidRPr="00B63466">
        <w:rPr>
          <w:rFonts w:eastAsia="Calibri"/>
          <w:sz w:val="24"/>
          <w:szCs w:val="24"/>
          <w:highlight w:val="yellow"/>
        </w:rPr>
        <w:t>451.47</w:t>
      </w:r>
      <w:r w:rsidR="00CE3A83">
        <w:rPr>
          <w:rFonts w:eastAsia="Calibri"/>
          <w:sz w:val="24"/>
          <w:szCs w:val="24"/>
        </w:rPr>
        <w:t xml:space="preserve"> crores</w:t>
      </w:r>
      <w:r w:rsidRPr="000156DE">
        <w:rPr>
          <w:rFonts w:eastAsia="Calibri"/>
          <w:sz w:val="24"/>
          <w:szCs w:val="24"/>
        </w:rPr>
        <w:t>.</w:t>
      </w:r>
    </w:p>
    <w:p w14:paraId="4B5BEC08" w14:textId="56537133" w:rsidR="00DB7D21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 w:rsidRPr="000156DE">
        <w:rPr>
          <w:rFonts w:eastAsia="Calibri"/>
          <w:sz w:val="24"/>
          <w:szCs w:val="24"/>
        </w:rPr>
        <w:t xml:space="preserve">You will appreciate that the </w:t>
      </w:r>
      <w:r w:rsidR="000156DE" w:rsidRPr="000156DE">
        <w:rPr>
          <w:rFonts w:eastAsia="Calibri"/>
          <w:sz w:val="24"/>
          <w:szCs w:val="24"/>
        </w:rPr>
        <w:t xml:space="preserve">Contractor </w:t>
      </w:r>
      <w:r w:rsidRPr="000156DE">
        <w:rPr>
          <w:rFonts w:eastAsia="Calibri"/>
          <w:sz w:val="24"/>
          <w:szCs w:val="24"/>
        </w:rPr>
        <w:t>could not have foreseen</w:t>
      </w:r>
      <w:r w:rsidR="0090234C">
        <w:rPr>
          <w:rFonts w:eastAsia="Calibri"/>
          <w:sz w:val="24"/>
          <w:szCs w:val="24"/>
        </w:rPr>
        <w:t xml:space="preserve"> </w:t>
      </w:r>
      <w:r w:rsidRPr="000156DE">
        <w:rPr>
          <w:rFonts w:eastAsia="Calibri"/>
          <w:sz w:val="24"/>
          <w:szCs w:val="24"/>
        </w:rPr>
        <w:t xml:space="preserve">such deficits and delays in execution of the </w:t>
      </w:r>
      <w:r w:rsidR="000156DE" w:rsidRPr="000156DE">
        <w:rPr>
          <w:rFonts w:eastAsia="Calibri"/>
          <w:sz w:val="24"/>
          <w:szCs w:val="24"/>
        </w:rPr>
        <w:t>Works</w:t>
      </w:r>
      <w:r w:rsidR="001E5A2C">
        <w:rPr>
          <w:rFonts w:eastAsia="Calibri"/>
          <w:sz w:val="24"/>
          <w:szCs w:val="24"/>
        </w:rPr>
        <w:t>.</w:t>
      </w:r>
      <w:r w:rsidRPr="000156DE">
        <w:rPr>
          <w:rFonts w:eastAsia="Calibri"/>
          <w:sz w:val="24"/>
          <w:szCs w:val="24"/>
        </w:rPr>
        <w:t xml:space="preserve"> </w:t>
      </w:r>
      <w:r w:rsidR="00DB7D21">
        <w:rPr>
          <w:rFonts w:eastAsia="Calibri"/>
          <w:sz w:val="24"/>
          <w:szCs w:val="24"/>
        </w:rPr>
        <w:t xml:space="preserve"> </w:t>
      </w:r>
      <w:r w:rsidRPr="000156DE">
        <w:rPr>
          <w:rFonts w:eastAsia="Calibri"/>
          <w:sz w:val="24"/>
          <w:szCs w:val="24"/>
        </w:rPr>
        <w:t xml:space="preserve">In fact, the </w:t>
      </w:r>
      <w:r w:rsidR="000156DE" w:rsidRPr="000156DE">
        <w:rPr>
          <w:rFonts w:eastAsia="Calibri"/>
          <w:sz w:val="24"/>
          <w:szCs w:val="24"/>
        </w:rPr>
        <w:t xml:space="preserve">Works </w:t>
      </w:r>
      <w:r w:rsidRPr="000156DE">
        <w:rPr>
          <w:rFonts w:eastAsia="Calibri"/>
          <w:sz w:val="24"/>
          <w:szCs w:val="24"/>
        </w:rPr>
        <w:t xml:space="preserve">foreseen to be completed by August 2023 in a </w:t>
      </w:r>
      <w:r w:rsidR="000156DE" w:rsidRPr="000156DE">
        <w:rPr>
          <w:rFonts w:eastAsia="Calibri"/>
          <w:sz w:val="24"/>
          <w:szCs w:val="24"/>
        </w:rPr>
        <w:t xml:space="preserve">Contract </w:t>
      </w:r>
      <w:r w:rsidRPr="000156DE">
        <w:rPr>
          <w:rFonts w:eastAsia="Calibri"/>
          <w:sz w:val="24"/>
          <w:szCs w:val="24"/>
        </w:rPr>
        <w:t>of 22-month period has now extended</w:t>
      </w:r>
      <w:ins w:id="4" w:author="Narottam Sharma" w:date="2025-09-07T15:54:00Z" w16du:dateUtc="2025-09-07T10:24:00Z">
        <w:r w:rsidR="00CF0FC5">
          <w:rPr>
            <w:rFonts w:eastAsia="Calibri"/>
            <w:sz w:val="24"/>
            <w:szCs w:val="24"/>
          </w:rPr>
          <w:t xml:space="preserve"> by</w:t>
        </w:r>
      </w:ins>
      <w:r w:rsidRPr="000156DE">
        <w:rPr>
          <w:rFonts w:eastAsia="Calibri"/>
          <w:sz w:val="24"/>
          <w:szCs w:val="24"/>
        </w:rPr>
        <w:t xml:space="preserve"> more than 24 months and are likely to continue for at least 18 months more. </w:t>
      </w:r>
    </w:p>
    <w:p w14:paraId="1F6330DB" w14:textId="47C8B551" w:rsidR="000156DE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rFonts w:eastAsia="Calibri"/>
          <w:sz w:val="24"/>
          <w:szCs w:val="24"/>
        </w:rPr>
      </w:pPr>
      <w:r w:rsidRPr="000156DE">
        <w:rPr>
          <w:rFonts w:eastAsia="Calibri"/>
          <w:sz w:val="24"/>
          <w:szCs w:val="24"/>
        </w:rPr>
        <w:t>Needless to mention that</w:t>
      </w:r>
      <w:r w:rsidR="00DB7D21">
        <w:rPr>
          <w:rFonts w:eastAsia="Calibri"/>
          <w:sz w:val="24"/>
          <w:szCs w:val="24"/>
        </w:rPr>
        <w:t>,</w:t>
      </w:r>
      <w:r w:rsidRPr="000156DE">
        <w:rPr>
          <w:rFonts w:eastAsia="Calibri"/>
          <w:sz w:val="24"/>
          <w:szCs w:val="24"/>
        </w:rPr>
        <w:t xml:space="preserve"> the </w:t>
      </w:r>
      <w:r w:rsidR="000156DE" w:rsidRPr="000156DE">
        <w:rPr>
          <w:rFonts w:eastAsia="Calibri"/>
          <w:sz w:val="24"/>
          <w:szCs w:val="24"/>
        </w:rPr>
        <w:t xml:space="preserve">Contractor </w:t>
      </w:r>
      <w:r w:rsidRPr="000156DE">
        <w:rPr>
          <w:rFonts w:eastAsia="Calibri"/>
          <w:sz w:val="24"/>
          <w:szCs w:val="24"/>
        </w:rPr>
        <w:t>has incurred</w:t>
      </w:r>
      <w:r w:rsidR="0090234C">
        <w:rPr>
          <w:rFonts w:eastAsia="Calibri"/>
          <w:sz w:val="24"/>
          <w:szCs w:val="24"/>
        </w:rPr>
        <w:t xml:space="preserve"> additional costs</w:t>
      </w:r>
      <w:r w:rsidRPr="000156DE">
        <w:rPr>
          <w:rFonts w:eastAsia="Calibri"/>
          <w:sz w:val="24"/>
          <w:szCs w:val="24"/>
        </w:rPr>
        <w:t xml:space="preserve"> and had borrowed extensive financial assistance from external sources to be able to continue with the progress of the </w:t>
      </w:r>
      <w:r w:rsidR="000156DE" w:rsidRPr="000156DE">
        <w:rPr>
          <w:rFonts w:eastAsia="Calibri"/>
          <w:sz w:val="24"/>
          <w:szCs w:val="24"/>
        </w:rPr>
        <w:t xml:space="preserve">Works </w:t>
      </w:r>
      <w:r w:rsidRPr="000156DE">
        <w:rPr>
          <w:rFonts w:eastAsia="Calibri"/>
          <w:sz w:val="24"/>
          <w:szCs w:val="24"/>
        </w:rPr>
        <w:t>without major disruption.</w:t>
      </w:r>
      <w:r w:rsidR="00DB7D21">
        <w:rPr>
          <w:rFonts w:eastAsia="Calibri"/>
          <w:sz w:val="24"/>
          <w:szCs w:val="24"/>
        </w:rPr>
        <w:t xml:space="preserve"> </w:t>
      </w:r>
      <w:r w:rsidRPr="000156DE">
        <w:rPr>
          <w:rFonts w:eastAsia="Calibri"/>
          <w:sz w:val="24"/>
          <w:szCs w:val="24"/>
        </w:rPr>
        <w:t xml:space="preserve">The extent of deficit in the cash flow </w:t>
      </w:r>
      <w:r w:rsidRPr="000156DE">
        <w:rPr>
          <w:rFonts w:eastAsia="Calibri"/>
          <w:sz w:val="24"/>
          <w:szCs w:val="24"/>
        </w:rPr>
        <w:lastRenderedPageBreak/>
        <w:t xml:space="preserve">has however, reached to such proportions that it may not be possible for the </w:t>
      </w:r>
      <w:r w:rsidR="000156DE" w:rsidRPr="000156DE">
        <w:rPr>
          <w:rFonts w:eastAsia="Calibri"/>
          <w:sz w:val="24"/>
          <w:szCs w:val="24"/>
        </w:rPr>
        <w:t xml:space="preserve">Contractor </w:t>
      </w:r>
      <w:r w:rsidRPr="000156DE">
        <w:rPr>
          <w:rFonts w:eastAsia="Calibri"/>
          <w:sz w:val="24"/>
          <w:szCs w:val="24"/>
        </w:rPr>
        <w:t xml:space="preserve">to sustain the present rate of progress. </w:t>
      </w:r>
    </w:p>
    <w:p w14:paraId="6FFBBA05" w14:textId="79E0B113" w:rsidR="006F5D43" w:rsidRPr="000156DE" w:rsidRDefault="00C96C27" w:rsidP="001E5A2C">
      <w:pPr>
        <w:pStyle w:val="ListParagraph"/>
        <w:numPr>
          <w:ilvl w:val="0"/>
          <w:numId w:val="4"/>
        </w:numPr>
        <w:spacing w:after="240" w:line="480" w:lineRule="auto"/>
        <w:ind w:left="567" w:hanging="567"/>
        <w:jc w:val="both"/>
        <w:rPr>
          <w:sz w:val="24"/>
          <w:szCs w:val="24"/>
        </w:rPr>
      </w:pPr>
      <w:r w:rsidRPr="000156DE">
        <w:rPr>
          <w:rFonts w:eastAsia="Calibri"/>
          <w:sz w:val="24"/>
          <w:szCs w:val="24"/>
        </w:rPr>
        <w:t>We therefore, request your good selves to give immediate attention to this critical issue and while the matter may be discussed for a final resolution, we request your good selves to provide an i</w:t>
      </w:r>
      <w:r w:rsidR="000156DE">
        <w:rPr>
          <w:rFonts w:eastAsia="Calibri"/>
          <w:sz w:val="24"/>
          <w:szCs w:val="24"/>
        </w:rPr>
        <w:t>mmediate and interim relief of INR</w:t>
      </w:r>
      <w:r w:rsidRPr="000156DE">
        <w:rPr>
          <w:rFonts w:eastAsia="Calibri"/>
          <w:sz w:val="24"/>
          <w:szCs w:val="24"/>
        </w:rPr>
        <w:t xml:space="preserve"> 250 crore to enable us to sustain the present rate of progress. Such advance payment can be settled against the final amount that is decided and determined after due </w:t>
      </w:r>
      <w:r w:rsidR="0090234C">
        <w:rPr>
          <w:rFonts w:eastAsia="Calibri"/>
          <w:sz w:val="24"/>
          <w:szCs w:val="24"/>
        </w:rPr>
        <w:t>e</w:t>
      </w:r>
      <w:r w:rsidR="0090234C" w:rsidRPr="0090234C">
        <w:rPr>
          <w:rFonts w:eastAsia="Calibri"/>
          <w:sz w:val="24"/>
          <w:szCs w:val="24"/>
        </w:rPr>
        <w:t>xamination of our submissions</w:t>
      </w:r>
      <w:r w:rsidRPr="000156DE">
        <w:rPr>
          <w:rFonts w:eastAsia="Calibri"/>
          <w:sz w:val="24"/>
          <w:szCs w:val="24"/>
        </w:rPr>
        <w:t>.</w:t>
      </w:r>
    </w:p>
    <w:p w14:paraId="01C5FB1F" w14:textId="77777777" w:rsidR="006F5D43" w:rsidRPr="000156DE" w:rsidRDefault="00C96C27" w:rsidP="001E5A2C">
      <w:pPr>
        <w:spacing w:after="240" w:line="480" w:lineRule="auto"/>
        <w:jc w:val="both"/>
        <w:rPr>
          <w:sz w:val="24"/>
          <w:szCs w:val="24"/>
        </w:rPr>
      </w:pPr>
      <w:r w:rsidRPr="000156DE">
        <w:rPr>
          <w:rFonts w:eastAsia="Calibri"/>
          <w:sz w:val="24"/>
          <w:szCs w:val="24"/>
        </w:rPr>
        <w:t>We request an early action in the matter.</w:t>
      </w:r>
    </w:p>
    <w:p w14:paraId="233F965A" w14:textId="77777777" w:rsidR="006F5D43" w:rsidRPr="000156DE" w:rsidRDefault="00C96C27" w:rsidP="001E5A2C">
      <w:pPr>
        <w:spacing w:after="240" w:line="480" w:lineRule="auto"/>
        <w:jc w:val="both"/>
        <w:rPr>
          <w:sz w:val="24"/>
          <w:szCs w:val="24"/>
        </w:rPr>
      </w:pPr>
      <w:r w:rsidRPr="000156DE">
        <w:rPr>
          <w:sz w:val="24"/>
          <w:szCs w:val="24"/>
        </w:rPr>
        <w:t xml:space="preserve"> </w:t>
      </w:r>
    </w:p>
    <w:sectPr w:rsidR="006F5D43" w:rsidRPr="000156D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8CF"/>
    <w:multiLevelType w:val="hybridMultilevel"/>
    <w:tmpl w:val="7A604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C5BF9"/>
    <w:multiLevelType w:val="hybridMultilevel"/>
    <w:tmpl w:val="61928862"/>
    <w:lvl w:ilvl="0" w:tplc="BF70E418">
      <w:start w:val="1"/>
      <w:numFmt w:val="bullet"/>
      <w:lvlText w:val="●"/>
      <w:lvlJc w:val="left"/>
      <w:pPr>
        <w:ind w:left="720" w:hanging="360"/>
      </w:pPr>
    </w:lvl>
    <w:lvl w:ilvl="1" w:tplc="FA66E248">
      <w:start w:val="1"/>
      <w:numFmt w:val="bullet"/>
      <w:lvlText w:val="○"/>
      <w:lvlJc w:val="left"/>
      <w:pPr>
        <w:ind w:left="1440" w:hanging="360"/>
      </w:pPr>
    </w:lvl>
    <w:lvl w:ilvl="2" w:tplc="759EC202">
      <w:start w:val="1"/>
      <w:numFmt w:val="bullet"/>
      <w:lvlText w:val="■"/>
      <w:lvlJc w:val="left"/>
      <w:pPr>
        <w:ind w:left="2160" w:hanging="360"/>
      </w:pPr>
    </w:lvl>
    <w:lvl w:ilvl="3" w:tplc="474491B8">
      <w:start w:val="1"/>
      <w:numFmt w:val="bullet"/>
      <w:lvlText w:val="●"/>
      <w:lvlJc w:val="left"/>
      <w:pPr>
        <w:ind w:left="2880" w:hanging="360"/>
      </w:pPr>
    </w:lvl>
    <w:lvl w:ilvl="4" w:tplc="EC9A7160">
      <w:start w:val="1"/>
      <w:numFmt w:val="bullet"/>
      <w:lvlText w:val="○"/>
      <w:lvlJc w:val="left"/>
      <w:pPr>
        <w:ind w:left="3600" w:hanging="360"/>
      </w:pPr>
    </w:lvl>
    <w:lvl w:ilvl="5" w:tplc="EB84D5E2">
      <w:start w:val="1"/>
      <w:numFmt w:val="bullet"/>
      <w:lvlText w:val="■"/>
      <w:lvlJc w:val="left"/>
      <w:pPr>
        <w:ind w:left="4320" w:hanging="360"/>
      </w:pPr>
    </w:lvl>
    <w:lvl w:ilvl="6" w:tplc="ECE8070C">
      <w:start w:val="1"/>
      <w:numFmt w:val="bullet"/>
      <w:lvlText w:val="●"/>
      <w:lvlJc w:val="left"/>
      <w:pPr>
        <w:ind w:left="5040" w:hanging="360"/>
      </w:pPr>
    </w:lvl>
    <w:lvl w:ilvl="7" w:tplc="BB5A229C">
      <w:start w:val="1"/>
      <w:numFmt w:val="bullet"/>
      <w:lvlText w:val="●"/>
      <w:lvlJc w:val="left"/>
      <w:pPr>
        <w:ind w:left="5760" w:hanging="360"/>
      </w:pPr>
    </w:lvl>
    <w:lvl w:ilvl="8" w:tplc="27E83B6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9E80F27"/>
    <w:multiLevelType w:val="hybridMultilevel"/>
    <w:tmpl w:val="84262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25BC6">
      <w:start w:val="1"/>
      <w:numFmt w:val="lowerRoman"/>
      <w:lvlText w:val=" %2."/>
      <w:lvlJc w:val="left"/>
      <w:pPr>
        <w:ind w:left="1440" w:hanging="360"/>
      </w:pPr>
      <w:rPr>
        <w:rFonts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E4E73"/>
    <w:multiLevelType w:val="hybridMultilevel"/>
    <w:tmpl w:val="CE2AC4B6"/>
    <w:lvl w:ilvl="0" w:tplc="589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37647">
    <w:abstractNumId w:val="1"/>
    <w:lvlOverride w:ilvl="0">
      <w:startOverride w:val="1"/>
    </w:lvlOverride>
  </w:num>
  <w:num w:numId="2" w16cid:durableId="2114202482">
    <w:abstractNumId w:val="0"/>
  </w:num>
  <w:num w:numId="3" w16cid:durableId="684019921">
    <w:abstractNumId w:val="2"/>
  </w:num>
  <w:num w:numId="4" w16cid:durableId="5913468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ottam Sharma">
    <w15:presenceInfo w15:providerId="Windows Live" w15:userId="434391864af5b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43"/>
    <w:rsid w:val="000156DE"/>
    <w:rsid w:val="001E5A2C"/>
    <w:rsid w:val="006F5D43"/>
    <w:rsid w:val="0077178F"/>
    <w:rsid w:val="00786A58"/>
    <w:rsid w:val="00800ABD"/>
    <w:rsid w:val="008B4955"/>
    <w:rsid w:val="0090234C"/>
    <w:rsid w:val="00973761"/>
    <w:rsid w:val="009B04AE"/>
    <w:rsid w:val="00B612A4"/>
    <w:rsid w:val="00B63466"/>
    <w:rsid w:val="00C44920"/>
    <w:rsid w:val="00C96C27"/>
    <w:rsid w:val="00CE3A83"/>
    <w:rsid w:val="00CF0FC5"/>
    <w:rsid w:val="00D46416"/>
    <w:rsid w:val="00D74510"/>
    <w:rsid w:val="00DB7D21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3463"/>
  <w15:docId w15:val="{F2FB1DA8-18AE-4ABE-B13C-B7FF573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Revision">
    <w:name w:val="Revision"/>
    <w:hidden/>
    <w:uiPriority w:val="99"/>
    <w:semiHidden/>
    <w:rsid w:val="00C4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20250829 170718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20250829 170718</dc:title>
  <dc:creator>TurboScribe.ai</dc:creator>
  <cp:lastModifiedBy>Narottam Sharma</cp:lastModifiedBy>
  <cp:revision>15</cp:revision>
  <dcterms:created xsi:type="dcterms:W3CDTF">2025-08-29T11:51:00Z</dcterms:created>
  <dcterms:modified xsi:type="dcterms:W3CDTF">2025-09-07T10:24:00Z</dcterms:modified>
</cp:coreProperties>
</file>