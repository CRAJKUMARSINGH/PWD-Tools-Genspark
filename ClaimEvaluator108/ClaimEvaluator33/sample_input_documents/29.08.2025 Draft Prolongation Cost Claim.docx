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A9F7E" w14:textId="02276F78" w:rsidR="00D06FE8" w:rsidRPr="00D06FE8" w:rsidRDefault="002B56E6" w:rsidP="00D06FE8">
      <w:pPr>
        <w:jc w:val="center"/>
        <w:rPr>
          <w:rFonts w:cs="Times New Roman"/>
          <w:b/>
          <w:szCs w:val="24"/>
        </w:rPr>
      </w:pPr>
      <w:r>
        <w:rPr>
          <w:rFonts w:cs="Times New Roman"/>
          <w:b/>
          <w:szCs w:val="24"/>
        </w:rPr>
        <w:t xml:space="preserve">Draft note on </w:t>
      </w:r>
      <w:r w:rsidR="00D06FE8" w:rsidRPr="00D06FE8">
        <w:rPr>
          <w:rFonts w:cs="Times New Roman"/>
          <w:b/>
          <w:szCs w:val="24"/>
        </w:rPr>
        <w:t xml:space="preserve">Prolongation Cost Claim </w:t>
      </w:r>
      <w:r>
        <w:rPr>
          <w:rFonts w:cs="Times New Roman"/>
          <w:b/>
          <w:szCs w:val="24"/>
        </w:rPr>
        <w:t>Evaluation</w:t>
      </w:r>
    </w:p>
    <w:p w14:paraId="1C9396B0" w14:textId="77777777" w:rsidR="00CD3944" w:rsidRDefault="00CD3944" w:rsidP="00CD3944">
      <w:pPr>
        <w:pStyle w:val="ListParagraph"/>
        <w:spacing w:after="240"/>
        <w:ind w:left="851"/>
        <w:contextualSpacing w:val="0"/>
        <w:rPr>
          <w:rFonts w:cs="Times New Roman"/>
          <w:b/>
          <w:szCs w:val="24"/>
        </w:rPr>
      </w:pPr>
    </w:p>
    <w:p w14:paraId="485B0540" w14:textId="77777777" w:rsidR="00D06FE8" w:rsidRPr="003E3CE7" w:rsidRDefault="00D06FE8" w:rsidP="00425F41">
      <w:pPr>
        <w:pStyle w:val="ListParagraph"/>
        <w:numPr>
          <w:ilvl w:val="0"/>
          <w:numId w:val="1"/>
        </w:numPr>
        <w:spacing w:after="240"/>
        <w:ind w:left="851" w:hanging="851"/>
        <w:contextualSpacing w:val="0"/>
        <w:rPr>
          <w:rFonts w:cs="Times New Roman"/>
          <w:b/>
          <w:szCs w:val="24"/>
        </w:rPr>
      </w:pPr>
      <w:r w:rsidRPr="003E3CE7">
        <w:rPr>
          <w:rFonts w:cs="Times New Roman"/>
          <w:b/>
          <w:szCs w:val="24"/>
        </w:rPr>
        <w:t>Executive Summary of Claim</w:t>
      </w:r>
    </w:p>
    <w:p w14:paraId="41AF7CBF" w14:textId="27300EA9" w:rsidR="00542ADE" w:rsidRDefault="00542ADE" w:rsidP="00425F41">
      <w:pPr>
        <w:pStyle w:val="ListParagraph"/>
        <w:numPr>
          <w:ilvl w:val="0"/>
          <w:numId w:val="3"/>
        </w:numPr>
        <w:spacing w:after="240"/>
        <w:ind w:left="851" w:hanging="851"/>
        <w:contextualSpacing w:val="0"/>
        <w:rPr>
          <w:rFonts w:eastAsia="Calibri"/>
          <w:szCs w:val="24"/>
        </w:rPr>
      </w:pPr>
      <w:r w:rsidRPr="00E0756F">
        <w:rPr>
          <w:rFonts w:eastAsia="Calibri"/>
          <w:szCs w:val="24"/>
        </w:rPr>
        <w:t xml:space="preserve">The </w:t>
      </w:r>
      <w:r>
        <w:rPr>
          <w:rFonts w:eastAsia="Calibri"/>
          <w:szCs w:val="24"/>
        </w:rPr>
        <w:t>Contract</w:t>
      </w:r>
      <w:r w:rsidRPr="00E0756F">
        <w:rPr>
          <w:rFonts w:eastAsia="Calibri"/>
          <w:szCs w:val="24"/>
        </w:rPr>
        <w:t xml:space="preserve"> Price agreed between the Parties</w:t>
      </w:r>
      <w:r>
        <w:rPr>
          <w:rFonts w:eastAsia="Calibri"/>
          <w:szCs w:val="24"/>
        </w:rPr>
        <w:t>,</w:t>
      </w:r>
      <w:r w:rsidRPr="00E0756F">
        <w:rPr>
          <w:rFonts w:eastAsia="Calibri"/>
          <w:szCs w:val="24"/>
        </w:rPr>
        <w:t xml:space="preserve"> was based on the various conditions of the </w:t>
      </w:r>
      <w:r>
        <w:rPr>
          <w:rFonts w:eastAsia="Calibri"/>
          <w:szCs w:val="24"/>
        </w:rPr>
        <w:t>Contract</w:t>
      </w:r>
      <w:r w:rsidRPr="00E0756F">
        <w:rPr>
          <w:rFonts w:eastAsia="Calibri"/>
          <w:szCs w:val="24"/>
        </w:rPr>
        <w:t xml:space="preserve">, Scope of </w:t>
      </w:r>
      <w:r>
        <w:rPr>
          <w:rFonts w:eastAsia="Calibri"/>
          <w:szCs w:val="24"/>
        </w:rPr>
        <w:t>Work</w:t>
      </w:r>
      <w:r w:rsidRPr="00E0756F">
        <w:rPr>
          <w:rFonts w:eastAsia="Calibri"/>
          <w:szCs w:val="24"/>
        </w:rPr>
        <w:t xml:space="preserve"> and the Schedule for Completion of the Project agreed between the Parties. </w:t>
      </w:r>
    </w:p>
    <w:p w14:paraId="48ACDA02" w14:textId="582AB7DC" w:rsidR="00542ADE" w:rsidRPr="00E0756F" w:rsidRDefault="00542ADE" w:rsidP="00425F41">
      <w:pPr>
        <w:pStyle w:val="ListParagraph"/>
        <w:numPr>
          <w:ilvl w:val="0"/>
          <w:numId w:val="3"/>
        </w:numPr>
        <w:spacing w:after="240"/>
        <w:ind w:left="851" w:hanging="851"/>
        <w:contextualSpacing w:val="0"/>
        <w:rPr>
          <w:szCs w:val="24"/>
        </w:rPr>
      </w:pPr>
      <w:r w:rsidRPr="00E0756F">
        <w:rPr>
          <w:rFonts w:eastAsia="Calibri"/>
          <w:szCs w:val="24"/>
        </w:rPr>
        <w:t xml:space="preserve">The </w:t>
      </w:r>
      <w:r>
        <w:rPr>
          <w:rFonts w:eastAsia="Calibri"/>
          <w:szCs w:val="24"/>
        </w:rPr>
        <w:t>Contract</w:t>
      </w:r>
      <w:r w:rsidRPr="00E0756F">
        <w:rPr>
          <w:rFonts w:eastAsia="Calibri"/>
          <w:szCs w:val="24"/>
        </w:rPr>
        <w:t xml:space="preserve"> document contained promises, representations and warranties about fulfilment of the obligations by the </w:t>
      </w:r>
      <w:r>
        <w:rPr>
          <w:rFonts w:eastAsia="Calibri"/>
          <w:szCs w:val="24"/>
        </w:rPr>
        <w:t>Employer</w:t>
      </w:r>
      <w:r w:rsidRPr="00E0756F">
        <w:rPr>
          <w:rFonts w:eastAsia="Calibri"/>
          <w:szCs w:val="24"/>
        </w:rPr>
        <w:t xml:space="preserve"> and strict warnings for the </w:t>
      </w:r>
      <w:r>
        <w:rPr>
          <w:rFonts w:eastAsia="Calibri"/>
          <w:szCs w:val="24"/>
        </w:rPr>
        <w:t>Contract</w:t>
      </w:r>
      <w:r w:rsidRPr="00E0756F">
        <w:rPr>
          <w:rFonts w:eastAsia="Calibri"/>
          <w:szCs w:val="24"/>
        </w:rPr>
        <w:t xml:space="preserve">or to adhere to the time schedule for completion of the </w:t>
      </w:r>
      <w:r>
        <w:rPr>
          <w:rFonts w:eastAsia="Calibri"/>
          <w:szCs w:val="24"/>
        </w:rPr>
        <w:t>Work</w:t>
      </w:r>
      <w:r w:rsidRPr="00E0756F">
        <w:rPr>
          <w:rFonts w:eastAsia="Calibri"/>
          <w:szCs w:val="24"/>
        </w:rPr>
        <w:t xml:space="preserve">s. The </w:t>
      </w:r>
      <w:r>
        <w:rPr>
          <w:rFonts w:eastAsia="Calibri"/>
          <w:szCs w:val="24"/>
        </w:rPr>
        <w:t>Contract</w:t>
      </w:r>
      <w:r w:rsidRPr="00E0756F">
        <w:rPr>
          <w:rFonts w:eastAsia="Calibri"/>
          <w:szCs w:val="24"/>
        </w:rPr>
        <w:t>or had</w:t>
      </w:r>
      <w:r>
        <w:rPr>
          <w:rFonts w:eastAsia="Calibri"/>
          <w:szCs w:val="24"/>
        </w:rPr>
        <w:t>,</w:t>
      </w:r>
      <w:r w:rsidRPr="00E0756F">
        <w:rPr>
          <w:rFonts w:eastAsia="Calibri"/>
          <w:szCs w:val="24"/>
        </w:rPr>
        <w:t xml:space="preserve"> accordingly</w:t>
      </w:r>
      <w:r>
        <w:rPr>
          <w:rFonts w:eastAsia="Calibri"/>
          <w:szCs w:val="24"/>
        </w:rPr>
        <w:t>,</w:t>
      </w:r>
      <w:r w:rsidRPr="00E0756F">
        <w:rPr>
          <w:rFonts w:eastAsia="Calibri"/>
          <w:szCs w:val="24"/>
        </w:rPr>
        <w:t xml:space="preserve"> priced the Bid and the agreed </w:t>
      </w:r>
      <w:r>
        <w:rPr>
          <w:rFonts w:eastAsia="Calibri"/>
          <w:szCs w:val="24"/>
        </w:rPr>
        <w:t>Contract</w:t>
      </w:r>
      <w:r w:rsidRPr="00E0756F">
        <w:rPr>
          <w:rFonts w:eastAsia="Calibri"/>
          <w:szCs w:val="24"/>
        </w:rPr>
        <w:t xml:space="preserve"> Price was based on such consideration, in particular timely fulfilment of all the obligations by the </w:t>
      </w:r>
      <w:r>
        <w:rPr>
          <w:rFonts w:eastAsia="Calibri"/>
          <w:szCs w:val="24"/>
        </w:rPr>
        <w:t>Employer</w:t>
      </w:r>
      <w:r w:rsidRPr="00E0756F">
        <w:rPr>
          <w:rFonts w:eastAsia="Calibri"/>
          <w:szCs w:val="24"/>
        </w:rPr>
        <w:t xml:space="preserve"> </w:t>
      </w:r>
      <w:r w:rsidR="0004771D">
        <w:rPr>
          <w:rFonts w:eastAsia="Calibri"/>
          <w:szCs w:val="24"/>
        </w:rPr>
        <w:t>to</w:t>
      </w:r>
      <w:r w:rsidRPr="00E0756F">
        <w:rPr>
          <w:rFonts w:eastAsia="Calibri"/>
          <w:szCs w:val="24"/>
        </w:rPr>
        <w:t xml:space="preserve"> enable the </w:t>
      </w:r>
      <w:r>
        <w:rPr>
          <w:rFonts w:eastAsia="Calibri"/>
          <w:szCs w:val="24"/>
        </w:rPr>
        <w:t>Contract</w:t>
      </w:r>
      <w:r w:rsidRPr="00E0756F">
        <w:rPr>
          <w:rFonts w:eastAsia="Calibri"/>
          <w:szCs w:val="24"/>
        </w:rPr>
        <w:t xml:space="preserve">or to complete the </w:t>
      </w:r>
      <w:r>
        <w:rPr>
          <w:rFonts w:eastAsia="Calibri"/>
          <w:szCs w:val="24"/>
        </w:rPr>
        <w:t>Work</w:t>
      </w:r>
      <w:r w:rsidRPr="00E0756F">
        <w:rPr>
          <w:rFonts w:eastAsia="Calibri"/>
          <w:szCs w:val="24"/>
        </w:rPr>
        <w:t>s within the scheduled time.</w:t>
      </w:r>
    </w:p>
    <w:p w14:paraId="32FA7E16" w14:textId="77777777" w:rsidR="00542ADE" w:rsidRDefault="00542ADE" w:rsidP="00425F41">
      <w:pPr>
        <w:pStyle w:val="ListParagraph"/>
        <w:numPr>
          <w:ilvl w:val="0"/>
          <w:numId w:val="3"/>
        </w:numPr>
        <w:spacing w:after="240"/>
        <w:ind w:left="851" w:hanging="851"/>
        <w:contextualSpacing w:val="0"/>
        <w:rPr>
          <w:rFonts w:eastAsia="Calibri"/>
          <w:szCs w:val="24"/>
        </w:rPr>
      </w:pPr>
      <w:r>
        <w:rPr>
          <w:rFonts w:eastAsia="Calibri"/>
          <w:szCs w:val="24"/>
        </w:rPr>
        <w:t>Contract</w:t>
      </w:r>
      <w:r w:rsidRPr="00E0756F">
        <w:rPr>
          <w:rFonts w:eastAsia="Calibri"/>
          <w:szCs w:val="24"/>
        </w:rPr>
        <w:t>or</w:t>
      </w:r>
      <w:r>
        <w:rPr>
          <w:rFonts w:eastAsia="Calibri"/>
          <w:szCs w:val="24"/>
        </w:rPr>
        <w:t>,</w:t>
      </w:r>
      <w:r w:rsidRPr="00E0756F">
        <w:rPr>
          <w:rFonts w:eastAsia="Calibri"/>
          <w:szCs w:val="24"/>
        </w:rPr>
        <w:t xml:space="preserve"> in view of the tight schedule and the warnings by the </w:t>
      </w:r>
      <w:r>
        <w:rPr>
          <w:rFonts w:eastAsia="Calibri"/>
          <w:szCs w:val="24"/>
        </w:rPr>
        <w:t>Employer</w:t>
      </w:r>
      <w:r w:rsidRPr="00E0756F">
        <w:rPr>
          <w:rFonts w:eastAsia="Calibri"/>
          <w:szCs w:val="24"/>
        </w:rPr>
        <w:t xml:space="preserve"> for adherence to the time schedule</w:t>
      </w:r>
      <w:r>
        <w:rPr>
          <w:rFonts w:eastAsia="Calibri"/>
          <w:szCs w:val="24"/>
        </w:rPr>
        <w:t>,</w:t>
      </w:r>
      <w:r w:rsidRPr="00E0756F">
        <w:rPr>
          <w:rFonts w:eastAsia="Calibri"/>
          <w:szCs w:val="24"/>
        </w:rPr>
        <w:t xml:space="preserve"> had mobilized the resources and was in full preparedness for execution of the </w:t>
      </w:r>
      <w:r>
        <w:rPr>
          <w:rFonts w:eastAsia="Calibri"/>
          <w:szCs w:val="24"/>
        </w:rPr>
        <w:t>Work</w:t>
      </w:r>
      <w:r w:rsidRPr="00E0756F">
        <w:rPr>
          <w:rFonts w:eastAsia="Calibri"/>
          <w:szCs w:val="24"/>
        </w:rPr>
        <w:t>s</w:t>
      </w:r>
      <w:r>
        <w:rPr>
          <w:rFonts w:eastAsia="Calibri"/>
          <w:szCs w:val="24"/>
        </w:rPr>
        <w:t>,</w:t>
      </w:r>
      <w:r w:rsidRPr="00E0756F">
        <w:rPr>
          <w:rFonts w:eastAsia="Calibri"/>
          <w:szCs w:val="24"/>
        </w:rPr>
        <w:t xml:space="preserve"> within the allowable time for completion. </w:t>
      </w:r>
      <w:r>
        <w:rPr>
          <w:rFonts w:eastAsia="Calibri"/>
          <w:szCs w:val="24"/>
        </w:rPr>
        <w:t xml:space="preserve"> </w:t>
      </w:r>
      <w:r w:rsidRPr="00E0756F">
        <w:rPr>
          <w:rFonts w:eastAsia="Calibri"/>
          <w:szCs w:val="24"/>
        </w:rPr>
        <w:t xml:space="preserve">The resource deployment at the Site is well known to the </w:t>
      </w:r>
      <w:r>
        <w:rPr>
          <w:rFonts w:eastAsia="Calibri"/>
          <w:szCs w:val="24"/>
        </w:rPr>
        <w:t>Employer</w:t>
      </w:r>
      <w:r w:rsidRPr="00E0756F">
        <w:rPr>
          <w:rFonts w:eastAsia="Calibri"/>
          <w:szCs w:val="24"/>
        </w:rPr>
        <w:t xml:space="preserve"> as informed from time to time. </w:t>
      </w:r>
    </w:p>
    <w:p w14:paraId="4994E615" w14:textId="77777777" w:rsidR="00542ADE" w:rsidRPr="00E0756F" w:rsidRDefault="00542ADE" w:rsidP="00425F41">
      <w:pPr>
        <w:pStyle w:val="ListParagraph"/>
        <w:numPr>
          <w:ilvl w:val="0"/>
          <w:numId w:val="3"/>
        </w:numPr>
        <w:spacing w:after="240"/>
        <w:ind w:left="851" w:hanging="851"/>
        <w:contextualSpacing w:val="0"/>
        <w:rPr>
          <w:szCs w:val="24"/>
        </w:rPr>
      </w:pPr>
      <w:r w:rsidRPr="00E0756F">
        <w:rPr>
          <w:rFonts w:eastAsia="Calibri"/>
          <w:szCs w:val="24"/>
        </w:rPr>
        <w:t xml:space="preserve">The progress of the </w:t>
      </w:r>
      <w:r>
        <w:rPr>
          <w:rFonts w:eastAsia="Calibri"/>
          <w:szCs w:val="24"/>
        </w:rPr>
        <w:t>Work</w:t>
      </w:r>
      <w:r w:rsidRPr="00E0756F">
        <w:rPr>
          <w:rFonts w:eastAsia="Calibri"/>
          <w:szCs w:val="24"/>
        </w:rPr>
        <w:t>s could not be achieved</w:t>
      </w:r>
      <w:r>
        <w:rPr>
          <w:rFonts w:eastAsia="Calibri"/>
          <w:szCs w:val="24"/>
        </w:rPr>
        <w:t>,</w:t>
      </w:r>
      <w:r w:rsidRPr="00E0756F">
        <w:rPr>
          <w:rFonts w:eastAsia="Calibri"/>
          <w:szCs w:val="24"/>
        </w:rPr>
        <w:t xml:space="preserve"> primarily due to failure of the </w:t>
      </w:r>
      <w:r>
        <w:rPr>
          <w:rFonts w:eastAsia="Calibri"/>
          <w:szCs w:val="24"/>
        </w:rPr>
        <w:t>Employer</w:t>
      </w:r>
      <w:r w:rsidRPr="00E0756F">
        <w:rPr>
          <w:rFonts w:eastAsia="Calibri"/>
          <w:szCs w:val="24"/>
        </w:rPr>
        <w:t xml:space="preserve"> to hand over the Site, removal of utilities from the available </w:t>
      </w:r>
      <w:r>
        <w:rPr>
          <w:rFonts w:eastAsia="Calibri"/>
          <w:szCs w:val="24"/>
        </w:rPr>
        <w:t>Work</w:t>
      </w:r>
      <w:r w:rsidRPr="00E0756F">
        <w:rPr>
          <w:rFonts w:eastAsia="Calibri"/>
          <w:szCs w:val="24"/>
        </w:rPr>
        <w:t xml:space="preserve"> fronts, delay in finalization of the Change of Scope </w:t>
      </w:r>
      <w:r>
        <w:rPr>
          <w:rFonts w:eastAsia="Calibri"/>
          <w:szCs w:val="24"/>
        </w:rPr>
        <w:t>Work</w:t>
      </w:r>
      <w:r w:rsidRPr="00E0756F">
        <w:rPr>
          <w:rFonts w:eastAsia="Calibri"/>
          <w:szCs w:val="24"/>
        </w:rPr>
        <w:t xml:space="preserve">s, delay in release of the design and various other reasons attributable to the </w:t>
      </w:r>
      <w:r>
        <w:rPr>
          <w:rFonts w:eastAsia="Calibri"/>
          <w:szCs w:val="24"/>
        </w:rPr>
        <w:t>Employer</w:t>
      </w:r>
      <w:r w:rsidRPr="00E0756F">
        <w:rPr>
          <w:rFonts w:eastAsia="Calibri"/>
          <w:szCs w:val="24"/>
        </w:rPr>
        <w:t>.</w:t>
      </w:r>
    </w:p>
    <w:p w14:paraId="1CEC6CDD" w14:textId="13DA41FB" w:rsidR="00542ADE" w:rsidRDefault="00542ADE" w:rsidP="00425F41">
      <w:pPr>
        <w:pStyle w:val="ListParagraph"/>
        <w:numPr>
          <w:ilvl w:val="0"/>
          <w:numId w:val="3"/>
        </w:numPr>
        <w:spacing w:after="240"/>
        <w:ind w:left="851" w:hanging="851"/>
        <w:contextualSpacing w:val="0"/>
        <w:rPr>
          <w:rFonts w:eastAsia="Calibri"/>
          <w:szCs w:val="24"/>
        </w:rPr>
      </w:pPr>
      <w:r w:rsidRPr="00E0756F">
        <w:rPr>
          <w:rFonts w:eastAsia="Calibri"/>
          <w:szCs w:val="24"/>
        </w:rPr>
        <w:lastRenderedPageBreak/>
        <w:t xml:space="preserve">The time required for completion of the </w:t>
      </w:r>
      <w:r>
        <w:rPr>
          <w:rFonts w:eastAsia="Calibri"/>
          <w:szCs w:val="24"/>
        </w:rPr>
        <w:t>Work</w:t>
      </w:r>
      <w:r w:rsidRPr="00E0756F">
        <w:rPr>
          <w:rFonts w:eastAsia="Calibri"/>
          <w:szCs w:val="24"/>
        </w:rPr>
        <w:t>s</w:t>
      </w:r>
      <w:r>
        <w:rPr>
          <w:rFonts w:eastAsia="Calibri"/>
          <w:szCs w:val="24"/>
        </w:rPr>
        <w:t>,</w:t>
      </w:r>
      <w:r w:rsidRPr="00E0756F">
        <w:rPr>
          <w:rFonts w:eastAsia="Calibri"/>
          <w:szCs w:val="24"/>
        </w:rPr>
        <w:t xml:space="preserve"> therefore</w:t>
      </w:r>
      <w:r>
        <w:rPr>
          <w:rFonts w:eastAsia="Calibri"/>
          <w:szCs w:val="24"/>
        </w:rPr>
        <w:t>,</w:t>
      </w:r>
      <w:r w:rsidRPr="00E0756F">
        <w:rPr>
          <w:rFonts w:eastAsia="Calibri"/>
          <w:szCs w:val="24"/>
        </w:rPr>
        <w:t xml:space="preserve"> had increased from </w:t>
      </w:r>
      <w:r w:rsidR="0004771D">
        <w:rPr>
          <w:rFonts w:eastAsia="Calibri"/>
          <w:szCs w:val="24"/>
        </w:rPr>
        <w:t xml:space="preserve">foreseen </w:t>
      </w:r>
      <w:r w:rsidRPr="00E0756F">
        <w:rPr>
          <w:rFonts w:eastAsia="Calibri"/>
          <w:szCs w:val="24"/>
        </w:rPr>
        <w:t>22 months</w:t>
      </w:r>
      <w:r>
        <w:rPr>
          <w:rFonts w:eastAsia="Calibri"/>
          <w:szCs w:val="24"/>
        </w:rPr>
        <w:t>,</w:t>
      </w:r>
      <w:r w:rsidRPr="00E0756F">
        <w:rPr>
          <w:rFonts w:eastAsia="Calibri"/>
          <w:szCs w:val="24"/>
        </w:rPr>
        <w:t xml:space="preserve"> as per the </w:t>
      </w:r>
      <w:r>
        <w:rPr>
          <w:rFonts w:eastAsia="Calibri"/>
          <w:szCs w:val="24"/>
        </w:rPr>
        <w:t>Contract</w:t>
      </w:r>
      <w:r w:rsidR="0004771D">
        <w:rPr>
          <w:rFonts w:eastAsia="Calibri"/>
          <w:szCs w:val="24"/>
        </w:rPr>
        <w:t>,</w:t>
      </w:r>
      <w:r w:rsidRPr="00E0756F">
        <w:rPr>
          <w:rFonts w:eastAsia="Calibri"/>
          <w:szCs w:val="24"/>
        </w:rPr>
        <w:t xml:space="preserve"> to more than 46 months</w:t>
      </w:r>
      <w:r w:rsidR="0004771D">
        <w:rPr>
          <w:rFonts w:eastAsia="Calibri"/>
          <w:szCs w:val="24"/>
        </w:rPr>
        <w:t>,</w:t>
      </w:r>
      <w:r w:rsidRPr="00E0756F">
        <w:rPr>
          <w:rFonts w:eastAsia="Calibri"/>
          <w:szCs w:val="24"/>
        </w:rPr>
        <w:t xml:space="preserve"> as on date</w:t>
      </w:r>
      <w:r w:rsidR="0004771D">
        <w:rPr>
          <w:rFonts w:eastAsia="Calibri"/>
          <w:szCs w:val="24"/>
        </w:rPr>
        <w:t xml:space="preserve">. The likely time for completion may exceed </w:t>
      </w:r>
      <w:r w:rsidRPr="00E0756F">
        <w:rPr>
          <w:rFonts w:eastAsia="Calibri"/>
          <w:szCs w:val="24"/>
        </w:rPr>
        <w:t>more than a year</w:t>
      </w:r>
      <w:r>
        <w:rPr>
          <w:rFonts w:eastAsia="Calibri"/>
          <w:szCs w:val="24"/>
        </w:rPr>
        <w:t>,</w:t>
      </w:r>
      <w:r w:rsidRPr="00E0756F">
        <w:rPr>
          <w:rFonts w:eastAsia="Calibri"/>
          <w:szCs w:val="24"/>
        </w:rPr>
        <w:t xml:space="preserve"> </w:t>
      </w:r>
      <w:ins w:id="0" w:author="Narottam Sharma" w:date="2025-09-07T15:24:00Z">
        <w:r w:rsidR="0089583E">
          <w:rPr>
            <w:rFonts w:eastAsia="Calibri"/>
            <w:szCs w:val="24"/>
          </w:rPr>
          <w:t xml:space="preserve">from the date of this submission, </w:t>
        </w:r>
      </w:ins>
      <w:r w:rsidRPr="00E0756F">
        <w:rPr>
          <w:rFonts w:eastAsia="Calibri"/>
          <w:szCs w:val="24"/>
        </w:rPr>
        <w:t xml:space="preserve">subject to the </w:t>
      </w:r>
      <w:r>
        <w:rPr>
          <w:rFonts w:eastAsia="Calibri"/>
          <w:szCs w:val="24"/>
        </w:rPr>
        <w:t>Employer</w:t>
      </w:r>
      <w:r w:rsidRPr="00E0756F">
        <w:rPr>
          <w:rFonts w:eastAsia="Calibri"/>
          <w:szCs w:val="24"/>
        </w:rPr>
        <w:t xml:space="preserve"> removing all the </w:t>
      </w:r>
      <w:r w:rsidR="0004771D">
        <w:rPr>
          <w:rFonts w:eastAsia="Calibri"/>
          <w:szCs w:val="24"/>
        </w:rPr>
        <w:t xml:space="preserve">remaining </w:t>
      </w:r>
      <w:r w:rsidRPr="00E0756F">
        <w:rPr>
          <w:rFonts w:eastAsia="Calibri"/>
          <w:szCs w:val="24"/>
        </w:rPr>
        <w:t>hindrances</w:t>
      </w:r>
      <w:ins w:id="1" w:author="Narottam Sharma" w:date="2025-09-07T15:25:00Z">
        <w:r w:rsidR="0089583E">
          <w:rPr>
            <w:rFonts w:eastAsia="Calibri"/>
            <w:szCs w:val="24"/>
          </w:rPr>
          <w:t>,</w:t>
        </w:r>
      </w:ins>
      <w:ins w:id="2" w:author="Narottam Sharma" w:date="2025-09-07T15:24:00Z">
        <w:r w:rsidR="0089583E" w:rsidRPr="0089583E">
          <w:rPr>
            <w:rFonts w:eastAsia="Calibri"/>
            <w:szCs w:val="24"/>
          </w:rPr>
          <w:t xml:space="preserve"> </w:t>
        </w:r>
        <w:r w:rsidR="0089583E" w:rsidRPr="00E0756F">
          <w:rPr>
            <w:rFonts w:eastAsia="Calibri"/>
            <w:szCs w:val="24"/>
          </w:rPr>
          <w:t>preventing</w:t>
        </w:r>
      </w:ins>
      <w:r w:rsidRPr="00E0756F">
        <w:rPr>
          <w:rFonts w:eastAsia="Calibri"/>
          <w:szCs w:val="24"/>
        </w:rPr>
        <w:t xml:space="preserve"> </w:t>
      </w:r>
      <w:del w:id="3" w:author="Narottam Sharma" w:date="2025-09-07T15:25:00Z">
        <w:r w:rsidRPr="00E0756F" w:rsidDel="0089583E">
          <w:rPr>
            <w:rFonts w:eastAsia="Calibri"/>
            <w:szCs w:val="24"/>
          </w:rPr>
          <w:delText xml:space="preserve">on </w:delText>
        </w:r>
      </w:del>
      <w:r w:rsidRPr="00E0756F">
        <w:rPr>
          <w:rFonts w:eastAsia="Calibri"/>
          <w:szCs w:val="24"/>
        </w:rPr>
        <w:t xml:space="preserve">execution of the </w:t>
      </w:r>
      <w:r>
        <w:rPr>
          <w:rFonts w:eastAsia="Calibri"/>
          <w:szCs w:val="24"/>
        </w:rPr>
        <w:t>Work</w:t>
      </w:r>
      <w:r w:rsidRPr="00E0756F">
        <w:rPr>
          <w:rFonts w:eastAsia="Calibri"/>
          <w:szCs w:val="24"/>
        </w:rPr>
        <w:t xml:space="preserve">s by the </w:t>
      </w:r>
      <w:r>
        <w:rPr>
          <w:rFonts w:eastAsia="Calibri"/>
          <w:szCs w:val="24"/>
        </w:rPr>
        <w:t>Contract</w:t>
      </w:r>
      <w:r w:rsidRPr="00E0756F">
        <w:rPr>
          <w:rFonts w:eastAsia="Calibri"/>
          <w:szCs w:val="24"/>
        </w:rPr>
        <w:t>or</w:t>
      </w:r>
      <w:del w:id="4" w:author="Narottam Sharma" w:date="2025-09-07T15:25:00Z">
        <w:r w:rsidRPr="00E0756F" w:rsidDel="0089583E">
          <w:rPr>
            <w:rFonts w:eastAsia="Calibri"/>
            <w:szCs w:val="24"/>
          </w:rPr>
          <w:delText xml:space="preserve">, </w:delText>
        </w:r>
      </w:del>
      <w:del w:id="5" w:author="Narottam Sharma" w:date="2025-09-07T15:24:00Z">
        <w:r w:rsidRPr="00E0756F" w:rsidDel="0089583E">
          <w:rPr>
            <w:rFonts w:eastAsia="Calibri"/>
            <w:szCs w:val="24"/>
          </w:rPr>
          <w:delText xml:space="preserve">preventing </w:delText>
        </w:r>
      </w:del>
      <w:del w:id="6" w:author="Narottam Sharma" w:date="2025-09-07T15:25:00Z">
        <w:r w:rsidRPr="00E0756F" w:rsidDel="0089583E">
          <w:rPr>
            <w:rFonts w:eastAsia="Calibri"/>
            <w:szCs w:val="24"/>
          </w:rPr>
          <w:delText xml:space="preserve">the </w:delText>
        </w:r>
        <w:r w:rsidDel="0089583E">
          <w:rPr>
            <w:rFonts w:eastAsia="Calibri"/>
            <w:szCs w:val="24"/>
          </w:rPr>
          <w:delText>Contract</w:delText>
        </w:r>
        <w:r w:rsidRPr="00E0756F" w:rsidDel="0089583E">
          <w:rPr>
            <w:rFonts w:eastAsia="Calibri"/>
            <w:szCs w:val="24"/>
          </w:rPr>
          <w:delText>or</w:delText>
        </w:r>
      </w:del>
      <w:r w:rsidRPr="00E0756F">
        <w:rPr>
          <w:rFonts w:eastAsia="Calibri"/>
          <w:szCs w:val="24"/>
        </w:rPr>
        <w:t xml:space="preserve">. </w:t>
      </w:r>
    </w:p>
    <w:p w14:paraId="1FE3A47A" w14:textId="42E869F1" w:rsidR="00542ADE" w:rsidRPr="00E0756F" w:rsidRDefault="0089583E" w:rsidP="00425F41">
      <w:pPr>
        <w:pStyle w:val="ListParagraph"/>
        <w:numPr>
          <w:ilvl w:val="0"/>
          <w:numId w:val="3"/>
        </w:numPr>
        <w:spacing w:after="240"/>
        <w:ind w:left="851" w:hanging="851"/>
        <w:contextualSpacing w:val="0"/>
        <w:rPr>
          <w:szCs w:val="24"/>
        </w:rPr>
      </w:pPr>
      <w:moveToRangeStart w:id="7" w:author="Narottam Sharma" w:date="2025-09-07T15:26:00Z" w:name="move208151188"/>
      <w:moveTo w:id="8" w:author="Narottam Sharma" w:date="2025-09-07T15:26:00Z">
        <w:r w:rsidRPr="00E0756F">
          <w:rPr>
            <w:rFonts w:eastAsia="Calibri"/>
            <w:szCs w:val="24"/>
          </w:rPr>
          <w:t>The Site setup provided at the Site, indirect cost and overheads running for the Site setup and Head Office Overheads</w:t>
        </w:r>
        <w:r>
          <w:rPr>
            <w:rFonts w:eastAsia="Calibri"/>
            <w:szCs w:val="24"/>
          </w:rPr>
          <w:t xml:space="preserve"> </w:t>
        </w:r>
        <w:r w:rsidRPr="0004771D">
          <w:rPr>
            <w:rFonts w:eastAsia="Calibri"/>
            <w:szCs w:val="24"/>
          </w:rPr>
          <w:t>had to be maintained</w:t>
        </w:r>
        <w:r w:rsidRPr="00E0756F">
          <w:rPr>
            <w:rFonts w:eastAsia="Calibri"/>
            <w:szCs w:val="24"/>
          </w:rPr>
          <w:t xml:space="preserve"> during the Original </w:t>
        </w:r>
        <w:r>
          <w:rPr>
            <w:rFonts w:eastAsia="Calibri"/>
            <w:szCs w:val="24"/>
          </w:rPr>
          <w:t>Contract</w:t>
        </w:r>
        <w:r w:rsidRPr="00E0756F">
          <w:rPr>
            <w:rFonts w:eastAsia="Calibri"/>
            <w:szCs w:val="24"/>
          </w:rPr>
          <w:t xml:space="preserve"> Period.</w:t>
        </w:r>
      </w:moveTo>
      <w:moveToRangeEnd w:id="7"/>
      <w:ins w:id="9" w:author="Narottam Sharma" w:date="2025-09-07T15:26:00Z">
        <w:r>
          <w:rPr>
            <w:rFonts w:eastAsia="Calibri"/>
            <w:szCs w:val="24"/>
          </w:rPr>
          <w:t xml:space="preserve"> </w:t>
        </w:r>
      </w:ins>
      <w:r w:rsidR="00542ADE">
        <w:rPr>
          <w:rFonts w:eastAsia="Calibri"/>
          <w:szCs w:val="24"/>
        </w:rPr>
        <w:t>Contract</w:t>
      </w:r>
      <w:r w:rsidR="00542ADE" w:rsidRPr="00E0756F">
        <w:rPr>
          <w:rFonts w:eastAsia="Calibri"/>
          <w:szCs w:val="24"/>
        </w:rPr>
        <w:t>or had</w:t>
      </w:r>
      <w:ins w:id="10" w:author="Narottam Sharma" w:date="2025-09-07T15:26:00Z">
        <w:r>
          <w:rPr>
            <w:rFonts w:eastAsia="Calibri"/>
            <w:szCs w:val="24"/>
          </w:rPr>
          <w:t xml:space="preserve"> also</w:t>
        </w:r>
      </w:ins>
      <w:r w:rsidR="00542ADE" w:rsidRPr="00E0756F">
        <w:rPr>
          <w:rFonts w:eastAsia="Calibri"/>
          <w:szCs w:val="24"/>
        </w:rPr>
        <w:t xml:space="preserve"> incurred the </w:t>
      </w:r>
      <w:r w:rsidR="0004771D">
        <w:rPr>
          <w:rFonts w:eastAsia="Calibri"/>
          <w:szCs w:val="24"/>
        </w:rPr>
        <w:t xml:space="preserve">foreseen </w:t>
      </w:r>
      <w:r w:rsidR="00542ADE" w:rsidRPr="00E0756F">
        <w:rPr>
          <w:rFonts w:eastAsia="Calibri"/>
          <w:szCs w:val="24"/>
        </w:rPr>
        <w:t>costs of deployment of manpower, equipment and other resources at the Site</w:t>
      </w:r>
      <w:r w:rsidR="0004771D">
        <w:rPr>
          <w:rFonts w:eastAsia="Calibri"/>
          <w:szCs w:val="24"/>
        </w:rPr>
        <w:t xml:space="preserve">, as required and </w:t>
      </w:r>
      <w:r w:rsidR="00EB2314">
        <w:rPr>
          <w:rFonts w:eastAsia="Calibri"/>
          <w:szCs w:val="24"/>
        </w:rPr>
        <w:t>n</w:t>
      </w:r>
      <w:r w:rsidR="0004771D" w:rsidRPr="0004771D">
        <w:rPr>
          <w:rFonts w:eastAsia="Calibri"/>
          <w:szCs w:val="24"/>
        </w:rPr>
        <w:t xml:space="preserve">ecessary for completion of the whole of the </w:t>
      </w:r>
      <w:r w:rsidR="00EB2314" w:rsidRPr="0004771D">
        <w:rPr>
          <w:rFonts w:eastAsia="Calibri"/>
          <w:szCs w:val="24"/>
        </w:rPr>
        <w:t xml:space="preserve">Works </w:t>
      </w:r>
      <w:r w:rsidR="0004771D" w:rsidRPr="0004771D">
        <w:rPr>
          <w:rFonts w:eastAsia="Calibri"/>
          <w:szCs w:val="24"/>
        </w:rPr>
        <w:t>as per the schedule</w:t>
      </w:r>
      <w:r w:rsidR="00542ADE" w:rsidRPr="00E0756F">
        <w:rPr>
          <w:rFonts w:eastAsia="Calibri"/>
          <w:szCs w:val="24"/>
        </w:rPr>
        <w:t xml:space="preserve">. </w:t>
      </w:r>
      <w:r w:rsidR="00542ADE">
        <w:rPr>
          <w:rFonts w:eastAsia="Calibri"/>
          <w:szCs w:val="24"/>
        </w:rPr>
        <w:t xml:space="preserve"> </w:t>
      </w:r>
      <w:moveFromRangeStart w:id="11" w:author="Narottam Sharma" w:date="2025-09-07T15:26:00Z" w:name="move208151188"/>
      <w:moveFrom w:id="12" w:author="Narottam Sharma" w:date="2025-09-07T15:26:00Z">
        <w:r w:rsidR="00542ADE" w:rsidRPr="00E0756F" w:rsidDel="0089583E">
          <w:rPr>
            <w:rFonts w:eastAsia="Calibri"/>
            <w:szCs w:val="24"/>
          </w:rPr>
          <w:t>The Site setup provided at the Site, indirect cost and overheads running for the Site setup and Head Office Overheads</w:t>
        </w:r>
        <w:r w:rsidR="0004771D" w:rsidDel="0089583E">
          <w:rPr>
            <w:rFonts w:eastAsia="Calibri"/>
            <w:szCs w:val="24"/>
          </w:rPr>
          <w:t xml:space="preserve"> </w:t>
        </w:r>
        <w:r w:rsidR="0004771D" w:rsidRPr="0004771D" w:rsidDel="0089583E">
          <w:rPr>
            <w:rFonts w:eastAsia="Calibri"/>
            <w:szCs w:val="24"/>
          </w:rPr>
          <w:t>had to be maintained</w:t>
        </w:r>
        <w:r w:rsidR="00542ADE" w:rsidRPr="00E0756F" w:rsidDel="0089583E">
          <w:rPr>
            <w:rFonts w:eastAsia="Calibri"/>
            <w:szCs w:val="24"/>
          </w:rPr>
          <w:t xml:space="preserve"> during the Original </w:t>
        </w:r>
        <w:r w:rsidR="00542ADE" w:rsidDel="0089583E">
          <w:rPr>
            <w:rFonts w:eastAsia="Calibri"/>
            <w:szCs w:val="24"/>
          </w:rPr>
          <w:t>Contract</w:t>
        </w:r>
        <w:r w:rsidR="00542ADE" w:rsidRPr="00E0756F" w:rsidDel="0089583E">
          <w:rPr>
            <w:rFonts w:eastAsia="Calibri"/>
            <w:szCs w:val="24"/>
          </w:rPr>
          <w:t xml:space="preserve"> Period.</w:t>
        </w:r>
      </w:moveFrom>
      <w:moveFromRangeEnd w:id="11"/>
    </w:p>
    <w:p w14:paraId="05AF0914" w14:textId="4EDDCE12" w:rsidR="00542ADE" w:rsidRPr="00E0756F" w:rsidRDefault="00542ADE" w:rsidP="00425F41">
      <w:pPr>
        <w:pStyle w:val="ListParagraph"/>
        <w:numPr>
          <w:ilvl w:val="0"/>
          <w:numId w:val="3"/>
        </w:numPr>
        <w:spacing w:after="240"/>
        <w:ind w:left="851" w:hanging="851"/>
        <w:contextualSpacing w:val="0"/>
        <w:rPr>
          <w:szCs w:val="24"/>
        </w:rPr>
      </w:pPr>
      <w:r w:rsidRPr="00E0756F">
        <w:rPr>
          <w:rFonts w:eastAsia="Calibri"/>
          <w:szCs w:val="24"/>
        </w:rPr>
        <w:t xml:space="preserve">In fact, the plant and equipment deployed at the Site were in excess of that foreseen to be deployed as per the </w:t>
      </w:r>
      <w:r>
        <w:rPr>
          <w:rFonts w:eastAsia="Calibri"/>
          <w:szCs w:val="24"/>
        </w:rPr>
        <w:t>Contract</w:t>
      </w:r>
      <w:r w:rsidRPr="00E0756F">
        <w:rPr>
          <w:rFonts w:eastAsia="Calibri"/>
          <w:szCs w:val="24"/>
        </w:rPr>
        <w:t>. Th</w:t>
      </w:r>
      <w:r w:rsidR="0004771D">
        <w:rPr>
          <w:rFonts w:eastAsia="Calibri"/>
          <w:szCs w:val="24"/>
        </w:rPr>
        <w:t>ese</w:t>
      </w:r>
      <w:r w:rsidRPr="00E0756F">
        <w:rPr>
          <w:rFonts w:eastAsia="Calibri"/>
          <w:szCs w:val="24"/>
        </w:rPr>
        <w:t xml:space="preserve"> additional resources requirement had arisen due to the inability of the </w:t>
      </w:r>
      <w:r>
        <w:rPr>
          <w:rFonts w:eastAsia="Calibri"/>
          <w:szCs w:val="24"/>
        </w:rPr>
        <w:t>Contract</w:t>
      </w:r>
      <w:r w:rsidRPr="00E0756F">
        <w:rPr>
          <w:rFonts w:eastAsia="Calibri"/>
          <w:szCs w:val="24"/>
        </w:rPr>
        <w:t xml:space="preserve">or to demobilize the resources from the Site in view of the delay in completion of the </w:t>
      </w:r>
      <w:r>
        <w:rPr>
          <w:rFonts w:eastAsia="Calibri"/>
          <w:szCs w:val="24"/>
        </w:rPr>
        <w:t>Work</w:t>
      </w:r>
      <w:r w:rsidRPr="00E0756F">
        <w:rPr>
          <w:rFonts w:eastAsia="Calibri"/>
          <w:szCs w:val="24"/>
        </w:rPr>
        <w:t xml:space="preserve">s. </w:t>
      </w:r>
      <w:r>
        <w:rPr>
          <w:rFonts w:eastAsia="Calibri"/>
          <w:szCs w:val="24"/>
        </w:rPr>
        <w:t>Contract</w:t>
      </w:r>
      <w:r w:rsidRPr="00E0756F">
        <w:rPr>
          <w:rFonts w:eastAsia="Calibri"/>
          <w:szCs w:val="24"/>
        </w:rPr>
        <w:t>or has</w:t>
      </w:r>
      <w:r w:rsidR="00EB2314">
        <w:rPr>
          <w:rFonts w:eastAsia="Calibri"/>
          <w:szCs w:val="24"/>
        </w:rPr>
        <w:t>,</w:t>
      </w:r>
      <w:r w:rsidRPr="00E0756F">
        <w:rPr>
          <w:rFonts w:eastAsia="Calibri"/>
          <w:szCs w:val="24"/>
        </w:rPr>
        <w:t xml:space="preserve"> therefore</w:t>
      </w:r>
      <w:r w:rsidR="00EB2314">
        <w:rPr>
          <w:rFonts w:eastAsia="Calibri"/>
          <w:szCs w:val="24"/>
        </w:rPr>
        <w:t>,</w:t>
      </w:r>
      <w:r w:rsidRPr="00E0756F">
        <w:rPr>
          <w:rFonts w:eastAsia="Calibri"/>
          <w:szCs w:val="24"/>
        </w:rPr>
        <w:t xml:space="preserve"> incurred additional costs of plant, equipment, resources, indirect costs and overheads for execution of the </w:t>
      </w:r>
      <w:r>
        <w:rPr>
          <w:rFonts w:eastAsia="Calibri"/>
          <w:szCs w:val="24"/>
        </w:rPr>
        <w:t>Work</w:t>
      </w:r>
      <w:r w:rsidRPr="00E0756F">
        <w:rPr>
          <w:rFonts w:eastAsia="Calibri"/>
          <w:szCs w:val="24"/>
        </w:rPr>
        <w:t xml:space="preserve">s in the extended duration of the </w:t>
      </w:r>
      <w:r>
        <w:rPr>
          <w:rFonts w:eastAsia="Calibri"/>
          <w:szCs w:val="24"/>
        </w:rPr>
        <w:t>Contract</w:t>
      </w:r>
      <w:r w:rsidRPr="00E0756F">
        <w:rPr>
          <w:rFonts w:eastAsia="Calibri"/>
          <w:szCs w:val="24"/>
        </w:rPr>
        <w:t>.</w:t>
      </w:r>
    </w:p>
    <w:p w14:paraId="2911A014" w14:textId="1E94EB9A" w:rsidR="00542ADE" w:rsidRPr="00E0756F" w:rsidRDefault="0004771D" w:rsidP="00425F41">
      <w:pPr>
        <w:pStyle w:val="ListParagraph"/>
        <w:numPr>
          <w:ilvl w:val="0"/>
          <w:numId w:val="3"/>
        </w:numPr>
        <w:spacing w:after="240"/>
        <w:ind w:left="851" w:hanging="851"/>
        <w:contextualSpacing w:val="0"/>
        <w:rPr>
          <w:szCs w:val="24"/>
        </w:rPr>
      </w:pPr>
      <w:r>
        <w:rPr>
          <w:rFonts w:eastAsia="Calibri"/>
          <w:szCs w:val="24"/>
        </w:rPr>
        <w:t>With the p</w:t>
      </w:r>
      <w:r w:rsidR="00542ADE" w:rsidRPr="00E0756F">
        <w:rPr>
          <w:rFonts w:eastAsia="Calibri"/>
          <w:szCs w:val="24"/>
        </w:rPr>
        <w:t xml:space="preserve">resent submission </w:t>
      </w:r>
      <w:r w:rsidR="00EB2314">
        <w:rPr>
          <w:rFonts w:eastAsia="Calibri"/>
          <w:szCs w:val="24"/>
        </w:rPr>
        <w:t xml:space="preserve">Contractor </w:t>
      </w:r>
      <w:r>
        <w:rPr>
          <w:rFonts w:eastAsia="Calibri"/>
          <w:szCs w:val="24"/>
        </w:rPr>
        <w:t xml:space="preserve">is presenting </w:t>
      </w:r>
      <w:r w:rsidR="00542ADE" w:rsidRPr="00E0756F">
        <w:rPr>
          <w:rFonts w:eastAsia="Calibri"/>
          <w:szCs w:val="24"/>
        </w:rPr>
        <w:t>evaluation of such additional costs incurred</w:t>
      </w:r>
      <w:r w:rsidR="00542ADE">
        <w:rPr>
          <w:rFonts w:eastAsia="Calibri"/>
          <w:szCs w:val="24"/>
        </w:rPr>
        <w:t>,</w:t>
      </w:r>
      <w:r w:rsidR="00542ADE" w:rsidRPr="00E0756F">
        <w:rPr>
          <w:rFonts w:eastAsia="Calibri"/>
          <w:szCs w:val="24"/>
        </w:rPr>
        <w:t xml:space="preserve"> </w:t>
      </w:r>
      <w:r>
        <w:rPr>
          <w:rFonts w:eastAsia="Calibri"/>
          <w:szCs w:val="24"/>
        </w:rPr>
        <w:t>in</w:t>
      </w:r>
      <w:r w:rsidR="00542ADE" w:rsidRPr="00E0756F">
        <w:rPr>
          <w:rFonts w:eastAsia="Calibri"/>
          <w:szCs w:val="24"/>
        </w:rPr>
        <w:t xml:space="preserve"> the extended duration of the </w:t>
      </w:r>
      <w:r w:rsidR="00542ADE">
        <w:rPr>
          <w:rFonts w:eastAsia="Calibri"/>
          <w:szCs w:val="24"/>
        </w:rPr>
        <w:t>Contract,</w:t>
      </w:r>
      <w:r w:rsidR="00542ADE" w:rsidRPr="00E0756F">
        <w:rPr>
          <w:rFonts w:eastAsia="Calibri"/>
          <w:szCs w:val="24"/>
        </w:rPr>
        <w:t xml:space="preserve"> from 1</w:t>
      </w:r>
      <w:r w:rsidR="00542ADE" w:rsidRPr="00E0756F">
        <w:rPr>
          <w:rFonts w:eastAsia="Calibri"/>
          <w:szCs w:val="24"/>
          <w:vertAlign w:val="superscript"/>
        </w:rPr>
        <w:t>st</w:t>
      </w:r>
      <w:r w:rsidR="00542ADE">
        <w:rPr>
          <w:rFonts w:eastAsia="Calibri"/>
          <w:szCs w:val="24"/>
        </w:rPr>
        <w:t xml:space="preserve"> </w:t>
      </w:r>
      <w:r w:rsidR="00542ADE" w:rsidRPr="00E0756F">
        <w:rPr>
          <w:rFonts w:eastAsia="Calibri"/>
          <w:szCs w:val="24"/>
        </w:rPr>
        <w:t xml:space="preserve">September 2023 till June 2025. The </w:t>
      </w:r>
      <w:r w:rsidR="00542ADE">
        <w:rPr>
          <w:rFonts w:eastAsia="Calibri"/>
          <w:szCs w:val="24"/>
        </w:rPr>
        <w:t>Contract</w:t>
      </w:r>
      <w:r w:rsidR="00542ADE" w:rsidRPr="00E0756F">
        <w:rPr>
          <w:rFonts w:eastAsia="Calibri"/>
          <w:szCs w:val="24"/>
        </w:rPr>
        <w:t xml:space="preserve">or continues to incur such additional costs and shall update the additional costs incurred from time to time. Payment of such extensive amount of additional costs incurred is an essential prerequisite for the </w:t>
      </w:r>
      <w:r w:rsidR="00542ADE">
        <w:rPr>
          <w:rFonts w:eastAsia="Calibri"/>
          <w:szCs w:val="24"/>
        </w:rPr>
        <w:t>Contract</w:t>
      </w:r>
      <w:r w:rsidR="00542ADE" w:rsidRPr="00E0756F">
        <w:rPr>
          <w:rFonts w:eastAsia="Calibri"/>
          <w:szCs w:val="24"/>
        </w:rPr>
        <w:t xml:space="preserve">or to maintain the current rate of progress of the </w:t>
      </w:r>
      <w:r w:rsidR="00542ADE">
        <w:rPr>
          <w:rFonts w:eastAsia="Calibri"/>
          <w:szCs w:val="24"/>
        </w:rPr>
        <w:t>Work</w:t>
      </w:r>
      <w:r w:rsidR="00542ADE" w:rsidRPr="00E0756F">
        <w:rPr>
          <w:rFonts w:eastAsia="Calibri"/>
          <w:szCs w:val="24"/>
        </w:rPr>
        <w:t>s.</w:t>
      </w:r>
    </w:p>
    <w:p w14:paraId="2F793C33" w14:textId="269A62B1" w:rsidR="00542ADE" w:rsidRPr="00425F41" w:rsidRDefault="00542ADE" w:rsidP="00425F41">
      <w:pPr>
        <w:pStyle w:val="ListParagraph"/>
        <w:numPr>
          <w:ilvl w:val="0"/>
          <w:numId w:val="3"/>
        </w:numPr>
        <w:spacing w:after="240"/>
        <w:ind w:left="851" w:hanging="851"/>
        <w:contextualSpacing w:val="0"/>
        <w:rPr>
          <w:szCs w:val="24"/>
        </w:rPr>
      </w:pPr>
      <w:r w:rsidRPr="00E0756F">
        <w:rPr>
          <w:rFonts w:eastAsia="Calibri"/>
          <w:szCs w:val="24"/>
        </w:rPr>
        <w:t>Heads of Claims under which the claim is evaluated are explained in brief hereafter.</w:t>
      </w:r>
    </w:p>
    <w:p w14:paraId="0378C5CA" w14:textId="669A1C26" w:rsidR="00D06FE8" w:rsidRPr="003E3CE7" w:rsidRDefault="00D06FE8" w:rsidP="00425F41">
      <w:pPr>
        <w:pStyle w:val="ListParagraph"/>
        <w:numPr>
          <w:ilvl w:val="0"/>
          <w:numId w:val="1"/>
        </w:numPr>
        <w:spacing w:after="240"/>
        <w:ind w:left="851" w:hanging="851"/>
        <w:contextualSpacing w:val="0"/>
        <w:rPr>
          <w:rFonts w:cs="Times New Roman"/>
          <w:b/>
          <w:szCs w:val="24"/>
        </w:rPr>
      </w:pPr>
      <w:r w:rsidRPr="003E3CE7">
        <w:rPr>
          <w:rFonts w:cs="Times New Roman"/>
          <w:b/>
          <w:szCs w:val="24"/>
        </w:rPr>
        <w:lastRenderedPageBreak/>
        <w:t xml:space="preserve">Breakdown of </w:t>
      </w:r>
      <w:r w:rsidR="00E032E7">
        <w:rPr>
          <w:rFonts w:cs="Times New Roman"/>
          <w:b/>
          <w:szCs w:val="24"/>
        </w:rPr>
        <w:t>Additional costs incurred during the Extended period of the Contract From 1</w:t>
      </w:r>
      <w:r w:rsidR="00E032E7" w:rsidRPr="00425F41">
        <w:rPr>
          <w:rFonts w:cs="Times New Roman"/>
          <w:b/>
          <w:szCs w:val="24"/>
          <w:vertAlign w:val="superscript"/>
        </w:rPr>
        <w:t>st</w:t>
      </w:r>
      <w:r w:rsidR="00E032E7">
        <w:rPr>
          <w:rFonts w:cs="Times New Roman"/>
          <w:b/>
          <w:szCs w:val="24"/>
        </w:rPr>
        <w:t xml:space="preserve"> September 2023 till June 2025 :</w:t>
      </w:r>
    </w:p>
    <w:p w14:paraId="4B489A7E" w14:textId="4136BE76" w:rsidR="00D06FE8" w:rsidRPr="003E3CE7" w:rsidRDefault="00D06FE8" w:rsidP="00425F41">
      <w:pPr>
        <w:pStyle w:val="ListParagraph"/>
        <w:numPr>
          <w:ilvl w:val="1"/>
          <w:numId w:val="1"/>
        </w:numPr>
        <w:spacing w:after="240"/>
        <w:ind w:left="851" w:hanging="851"/>
        <w:contextualSpacing w:val="0"/>
        <w:rPr>
          <w:rFonts w:cs="Times New Roman"/>
          <w:b/>
          <w:szCs w:val="24"/>
          <w:u w:val="single"/>
        </w:rPr>
      </w:pPr>
      <w:r w:rsidRPr="003E3CE7">
        <w:rPr>
          <w:rFonts w:cs="Times New Roman"/>
          <w:b/>
          <w:szCs w:val="24"/>
          <w:u w:val="single"/>
        </w:rPr>
        <w:t xml:space="preserve">Additional </w:t>
      </w:r>
      <w:r w:rsidR="00E032E7">
        <w:rPr>
          <w:rFonts w:cs="Times New Roman"/>
          <w:b/>
          <w:szCs w:val="24"/>
          <w:u w:val="single"/>
        </w:rPr>
        <w:t xml:space="preserve">Cost of </w:t>
      </w:r>
      <w:r w:rsidRPr="003E3CE7">
        <w:rPr>
          <w:rFonts w:cs="Times New Roman"/>
          <w:b/>
          <w:szCs w:val="24"/>
          <w:u w:val="single"/>
        </w:rPr>
        <w:t xml:space="preserve">Plant and Equipment </w:t>
      </w:r>
    </w:p>
    <w:p w14:paraId="3B5BB1E2" w14:textId="5F823279" w:rsidR="00D06FE8" w:rsidRPr="00D06FE8" w:rsidRDefault="00D06FE8" w:rsidP="00425F41">
      <w:pPr>
        <w:pStyle w:val="ListParagraph"/>
        <w:numPr>
          <w:ilvl w:val="0"/>
          <w:numId w:val="3"/>
        </w:numPr>
        <w:spacing w:after="240"/>
        <w:ind w:left="851" w:hanging="851"/>
        <w:contextualSpacing w:val="0"/>
        <w:rPr>
          <w:rFonts w:cs="Times New Roman"/>
          <w:szCs w:val="24"/>
        </w:rPr>
      </w:pPr>
      <w:r w:rsidRPr="00D06FE8">
        <w:rPr>
          <w:rFonts w:cs="Times New Roman"/>
          <w:szCs w:val="24"/>
        </w:rPr>
        <w:t xml:space="preserve">The </w:t>
      </w:r>
      <w:r w:rsidR="009F51C4" w:rsidRPr="00D06FE8">
        <w:rPr>
          <w:rFonts w:cs="Times New Roman"/>
          <w:szCs w:val="24"/>
        </w:rPr>
        <w:t xml:space="preserve">Extended Project Period </w:t>
      </w:r>
      <w:r w:rsidRPr="00D06FE8">
        <w:rPr>
          <w:rFonts w:cs="Times New Roman"/>
          <w:szCs w:val="24"/>
        </w:rPr>
        <w:t xml:space="preserve">required us to retain our plant and equipment on-site for an additional </w:t>
      </w:r>
      <w:r w:rsidR="00E032E7">
        <w:rPr>
          <w:rFonts w:cs="Times New Roman"/>
          <w:szCs w:val="24"/>
        </w:rPr>
        <w:t>22</w:t>
      </w:r>
      <w:r w:rsidR="00E032E7" w:rsidRPr="00D06FE8">
        <w:rPr>
          <w:rFonts w:cs="Times New Roman"/>
          <w:szCs w:val="24"/>
        </w:rPr>
        <w:t xml:space="preserve"> </w:t>
      </w:r>
      <w:r w:rsidRPr="00D06FE8">
        <w:rPr>
          <w:rFonts w:cs="Times New Roman"/>
          <w:szCs w:val="24"/>
        </w:rPr>
        <w:t>months</w:t>
      </w:r>
      <w:r w:rsidR="00E032E7">
        <w:rPr>
          <w:rFonts w:cs="Times New Roman"/>
          <w:szCs w:val="24"/>
        </w:rPr>
        <w:t>, as of June 2025</w:t>
      </w:r>
      <w:r w:rsidRPr="00D06FE8">
        <w:rPr>
          <w:rFonts w:cs="Times New Roman"/>
          <w:szCs w:val="24"/>
        </w:rPr>
        <w:t xml:space="preserve">. This </w:t>
      </w:r>
      <w:r w:rsidR="009F51C4" w:rsidRPr="00D06FE8">
        <w:rPr>
          <w:rFonts w:cs="Times New Roman"/>
          <w:szCs w:val="24"/>
        </w:rPr>
        <w:t xml:space="preserve">Claim </w:t>
      </w:r>
      <w:r w:rsidRPr="00D06FE8">
        <w:rPr>
          <w:rFonts w:cs="Times New Roman"/>
          <w:szCs w:val="24"/>
        </w:rPr>
        <w:t>covers the costs associated with both owned and hired assets. The costs for owned plant account for depreciation, maintenance, and insurance, while the costs for hired equipment are based on the monthly rental charges</w:t>
      </w:r>
      <w:r w:rsidR="00E032E7">
        <w:rPr>
          <w:rFonts w:cs="Times New Roman"/>
          <w:szCs w:val="24"/>
        </w:rPr>
        <w:t>, actually paid</w:t>
      </w:r>
      <w:r w:rsidRPr="00D06FE8">
        <w:rPr>
          <w:rFonts w:cs="Times New Roman"/>
          <w:szCs w:val="24"/>
        </w:rPr>
        <w:t xml:space="preserve">. A full schedule of plant and equipment, along with the corresponding costs, is attached as </w:t>
      </w:r>
      <w:r w:rsidRPr="003E3CE7">
        <w:rPr>
          <w:rFonts w:cs="Times New Roman"/>
          <w:b/>
          <w:szCs w:val="24"/>
        </w:rPr>
        <w:t>Appendix A</w:t>
      </w:r>
      <w:r w:rsidRPr="00D06FE8">
        <w:rPr>
          <w:rFonts w:cs="Times New Roman"/>
          <w:szCs w:val="24"/>
        </w:rPr>
        <w:t>.</w:t>
      </w:r>
    </w:p>
    <w:p w14:paraId="47C40A56" w14:textId="20D73C47" w:rsidR="00D06FE8" w:rsidRPr="00D06FE8" w:rsidRDefault="00D06FE8" w:rsidP="00425F41">
      <w:pPr>
        <w:pStyle w:val="ListParagraph"/>
        <w:numPr>
          <w:ilvl w:val="1"/>
          <w:numId w:val="1"/>
        </w:numPr>
        <w:spacing w:after="240"/>
        <w:ind w:left="851" w:hanging="851"/>
        <w:contextualSpacing w:val="0"/>
        <w:rPr>
          <w:rFonts w:cs="Times New Roman"/>
          <w:szCs w:val="24"/>
        </w:rPr>
      </w:pPr>
      <w:r w:rsidRPr="003E3CE7">
        <w:rPr>
          <w:rFonts w:cs="Times New Roman"/>
          <w:b/>
          <w:szCs w:val="24"/>
          <w:u w:val="single"/>
        </w:rPr>
        <w:t xml:space="preserve">Additional </w:t>
      </w:r>
      <w:r w:rsidR="00E032E7">
        <w:rPr>
          <w:rFonts w:cs="Times New Roman"/>
          <w:b/>
          <w:szCs w:val="24"/>
          <w:u w:val="single"/>
        </w:rPr>
        <w:t xml:space="preserve">Cost of </w:t>
      </w:r>
      <w:r w:rsidRPr="003E3CE7">
        <w:rPr>
          <w:rFonts w:cs="Times New Roman"/>
          <w:b/>
          <w:szCs w:val="24"/>
          <w:u w:val="single"/>
        </w:rPr>
        <w:t xml:space="preserve">Labour </w:t>
      </w:r>
    </w:p>
    <w:p w14:paraId="2A31597F" w14:textId="7C302DFB" w:rsidR="00E032E7" w:rsidRDefault="00D06FE8" w:rsidP="00425F41">
      <w:pPr>
        <w:pStyle w:val="ListParagraph"/>
        <w:numPr>
          <w:ilvl w:val="0"/>
          <w:numId w:val="3"/>
        </w:numPr>
        <w:spacing w:after="240"/>
        <w:ind w:left="851" w:hanging="851"/>
        <w:contextualSpacing w:val="0"/>
        <w:rPr>
          <w:rFonts w:cs="Times New Roman"/>
          <w:szCs w:val="24"/>
        </w:rPr>
      </w:pPr>
      <w:r w:rsidRPr="00D06FE8">
        <w:rPr>
          <w:rFonts w:cs="Times New Roman"/>
          <w:szCs w:val="24"/>
        </w:rPr>
        <w:t xml:space="preserve">Due to the prolongation, </w:t>
      </w:r>
      <w:r w:rsidR="00E032E7">
        <w:rPr>
          <w:rFonts w:cs="Times New Roman"/>
          <w:szCs w:val="24"/>
        </w:rPr>
        <w:t xml:space="preserve">the Direct labour deployed for execution of the Works, including skilled workers had to be retained at the Site. </w:t>
      </w:r>
      <w:r w:rsidR="00E032E7" w:rsidRPr="00E032E7">
        <w:rPr>
          <w:rFonts w:cs="Times New Roman"/>
          <w:szCs w:val="24"/>
        </w:rPr>
        <w:t>It may be noted that</w:t>
      </w:r>
      <w:r w:rsidR="00542ADE">
        <w:rPr>
          <w:rFonts w:cs="Times New Roman"/>
          <w:szCs w:val="24"/>
        </w:rPr>
        <w:t>,</w:t>
      </w:r>
      <w:r w:rsidR="00E032E7" w:rsidRPr="00E032E7">
        <w:rPr>
          <w:rFonts w:cs="Times New Roman"/>
          <w:szCs w:val="24"/>
        </w:rPr>
        <w:t xml:space="preserve"> availability of skilled labour for execution of the </w:t>
      </w:r>
      <w:r w:rsidR="00542ADE" w:rsidRPr="00E032E7">
        <w:rPr>
          <w:rFonts w:cs="Times New Roman"/>
          <w:szCs w:val="24"/>
        </w:rPr>
        <w:t xml:space="preserve">Works </w:t>
      </w:r>
      <w:r w:rsidR="00542ADE">
        <w:rPr>
          <w:rFonts w:cs="Times New Roman"/>
          <w:szCs w:val="24"/>
        </w:rPr>
        <w:t xml:space="preserve">was </w:t>
      </w:r>
      <w:r w:rsidR="00E032E7" w:rsidRPr="00E032E7">
        <w:rPr>
          <w:rFonts w:cs="Times New Roman"/>
          <w:szCs w:val="24"/>
        </w:rPr>
        <w:t xml:space="preserve">scarce </w:t>
      </w:r>
      <w:r w:rsidR="00542ADE">
        <w:rPr>
          <w:rFonts w:cs="Times New Roman"/>
          <w:szCs w:val="24"/>
        </w:rPr>
        <w:t>a</w:t>
      </w:r>
      <w:r w:rsidR="00E032E7" w:rsidRPr="00E032E7">
        <w:rPr>
          <w:rFonts w:cs="Times New Roman"/>
          <w:szCs w:val="24"/>
        </w:rPr>
        <w:t>nd therefore</w:t>
      </w:r>
      <w:r w:rsidR="00542ADE">
        <w:rPr>
          <w:rFonts w:cs="Times New Roman"/>
          <w:szCs w:val="24"/>
        </w:rPr>
        <w:t>,</w:t>
      </w:r>
      <w:r w:rsidR="00E032E7" w:rsidRPr="00E032E7">
        <w:rPr>
          <w:rFonts w:cs="Times New Roman"/>
          <w:szCs w:val="24"/>
        </w:rPr>
        <w:t xml:space="preserve"> the labour cannot be mobilised and demobilised at short notice</w:t>
      </w:r>
      <w:r w:rsidR="00E032E7">
        <w:rPr>
          <w:rFonts w:cs="Times New Roman"/>
          <w:szCs w:val="24"/>
        </w:rPr>
        <w:t xml:space="preserve">. </w:t>
      </w:r>
      <w:r w:rsidR="00E032E7" w:rsidRPr="00E032E7">
        <w:rPr>
          <w:rFonts w:cs="Times New Roman"/>
          <w:szCs w:val="24"/>
        </w:rPr>
        <w:t>In particular</w:t>
      </w:r>
      <w:r w:rsidR="00542ADE">
        <w:rPr>
          <w:rFonts w:cs="Times New Roman"/>
          <w:szCs w:val="24"/>
        </w:rPr>
        <w:t>,</w:t>
      </w:r>
      <w:r w:rsidR="00E032E7" w:rsidRPr="00E032E7">
        <w:rPr>
          <w:rFonts w:cs="Times New Roman"/>
          <w:szCs w:val="24"/>
        </w:rPr>
        <w:t xml:space="preserve"> the skilled labour once demobilised</w:t>
      </w:r>
      <w:r w:rsidR="00542ADE">
        <w:rPr>
          <w:rFonts w:cs="Times New Roman"/>
          <w:szCs w:val="24"/>
        </w:rPr>
        <w:t>,</w:t>
      </w:r>
      <w:r w:rsidR="00E032E7" w:rsidRPr="00E032E7">
        <w:rPr>
          <w:rFonts w:cs="Times New Roman"/>
          <w:szCs w:val="24"/>
        </w:rPr>
        <w:t xml:space="preserve"> require much more additional time for remobilization</w:t>
      </w:r>
      <w:r w:rsidR="00E032E7">
        <w:rPr>
          <w:rFonts w:cs="Times New Roman"/>
          <w:szCs w:val="24"/>
        </w:rPr>
        <w:t xml:space="preserve">. </w:t>
      </w:r>
      <w:r w:rsidR="00E032E7" w:rsidRPr="00E032E7">
        <w:rPr>
          <w:rFonts w:cs="Times New Roman"/>
          <w:szCs w:val="24"/>
        </w:rPr>
        <w:t>It was</w:t>
      </w:r>
      <w:r w:rsidR="00542ADE">
        <w:rPr>
          <w:rFonts w:cs="Times New Roman"/>
          <w:szCs w:val="24"/>
        </w:rPr>
        <w:t>,</w:t>
      </w:r>
      <w:r w:rsidR="00E032E7" w:rsidRPr="00E032E7">
        <w:rPr>
          <w:rFonts w:cs="Times New Roman"/>
          <w:szCs w:val="24"/>
        </w:rPr>
        <w:t xml:space="preserve"> there</w:t>
      </w:r>
      <w:r w:rsidR="00E032E7">
        <w:rPr>
          <w:rFonts w:cs="Times New Roman"/>
          <w:szCs w:val="24"/>
        </w:rPr>
        <w:t>fore</w:t>
      </w:r>
      <w:r w:rsidR="00542ADE">
        <w:rPr>
          <w:rFonts w:cs="Times New Roman"/>
          <w:szCs w:val="24"/>
        </w:rPr>
        <w:t>,</w:t>
      </w:r>
      <w:r w:rsidR="00E032E7" w:rsidRPr="00E032E7">
        <w:rPr>
          <w:rFonts w:cs="Times New Roman"/>
          <w:szCs w:val="24"/>
        </w:rPr>
        <w:t xml:space="preserve"> essential to retain the crucial construction labour at the </w:t>
      </w:r>
      <w:r w:rsidR="00542ADE" w:rsidRPr="00E032E7">
        <w:rPr>
          <w:rFonts w:cs="Times New Roman"/>
          <w:szCs w:val="24"/>
        </w:rPr>
        <w:t xml:space="preserve">Site </w:t>
      </w:r>
      <w:r w:rsidR="00E032E7" w:rsidRPr="00E032E7">
        <w:rPr>
          <w:rFonts w:cs="Times New Roman"/>
          <w:szCs w:val="24"/>
        </w:rPr>
        <w:t xml:space="preserve">awaiting release of the </w:t>
      </w:r>
      <w:r w:rsidR="00542ADE" w:rsidRPr="00E032E7">
        <w:rPr>
          <w:rFonts w:cs="Times New Roman"/>
          <w:szCs w:val="24"/>
        </w:rPr>
        <w:t xml:space="preserve">Work </w:t>
      </w:r>
      <w:r w:rsidR="00E032E7" w:rsidRPr="00E032E7">
        <w:rPr>
          <w:rFonts w:cs="Times New Roman"/>
          <w:szCs w:val="24"/>
        </w:rPr>
        <w:t>fr</w:t>
      </w:r>
      <w:r w:rsidR="00E032E7">
        <w:rPr>
          <w:rFonts w:cs="Times New Roman"/>
          <w:szCs w:val="24"/>
        </w:rPr>
        <w:t xml:space="preserve">onts. </w:t>
      </w:r>
    </w:p>
    <w:p w14:paraId="46CD59E9" w14:textId="2F48C909" w:rsidR="00D06FE8" w:rsidRPr="00D06FE8" w:rsidRDefault="00E032E7" w:rsidP="00425F41">
      <w:pPr>
        <w:pStyle w:val="ListParagraph"/>
        <w:numPr>
          <w:ilvl w:val="0"/>
          <w:numId w:val="3"/>
        </w:numPr>
        <w:spacing w:after="240"/>
        <w:ind w:left="851" w:hanging="851"/>
        <w:contextualSpacing w:val="0"/>
        <w:rPr>
          <w:rFonts w:cs="Times New Roman"/>
          <w:szCs w:val="24"/>
        </w:rPr>
      </w:pPr>
      <w:r w:rsidRPr="00E032E7">
        <w:rPr>
          <w:rFonts w:cs="Times New Roman"/>
          <w:szCs w:val="24"/>
        </w:rPr>
        <w:t xml:space="preserve">The </w:t>
      </w:r>
      <w:ins w:id="13" w:author="Narottam Sharma" w:date="2025-09-07T15:29:00Z">
        <w:r w:rsidR="0089583E">
          <w:rPr>
            <w:rFonts w:cs="Times New Roman"/>
            <w:szCs w:val="24"/>
          </w:rPr>
          <w:t xml:space="preserve">continued </w:t>
        </w:r>
      </w:ins>
      <w:r w:rsidRPr="00E032E7">
        <w:rPr>
          <w:rFonts w:cs="Times New Roman"/>
          <w:szCs w:val="24"/>
        </w:rPr>
        <w:t>uncertainty</w:t>
      </w:r>
      <w:ins w:id="14" w:author="Narottam Sharma" w:date="2025-09-07T15:29:00Z">
        <w:r w:rsidR="0089583E">
          <w:rPr>
            <w:rFonts w:cs="Times New Roman"/>
            <w:szCs w:val="24"/>
          </w:rPr>
          <w:t>,</w:t>
        </w:r>
      </w:ins>
      <w:r w:rsidRPr="00E032E7">
        <w:rPr>
          <w:rFonts w:cs="Times New Roman"/>
          <w:szCs w:val="24"/>
        </w:rPr>
        <w:t xml:space="preserve"> at the end of the </w:t>
      </w:r>
      <w:r w:rsidR="00542ADE" w:rsidRPr="00E032E7">
        <w:rPr>
          <w:rFonts w:cs="Times New Roman"/>
          <w:szCs w:val="24"/>
        </w:rPr>
        <w:t>Employer</w:t>
      </w:r>
      <w:ins w:id="15" w:author="Narottam Sharma" w:date="2025-09-07T15:29:00Z">
        <w:r w:rsidR="0089583E">
          <w:rPr>
            <w:rFonts w:cs="Times New Roman"/>
            <w:szCs w:val="24"/>
          </w:rPr>
          <w:t>,</w:t>
        </w:r>
      </w:ins>
      <w:r w:rsidR="00542ADE" w:rsidRPr="00E032E7">
        <w:rPr>
          <w:rFonts w:cs="Times New Roman"/>
          <w:szCs w:val="24"/>
        </w:rPr>
        <w:t xml:space="preserve"> </w:t>
      </w:r>
      <w:r w:rsidRPr="00E032E7">
        <w:rPr>
          <w:rFonts w:cs="Times New Roman"/>
          <w:szCs w:val="24"/>
        </w:rPr>
        <w:t xml:space="preserve">in informing as to when the </w:t>
      </w:r>
      <w:r w:rsidR="00542ADE" w:rsidRPr="00E032E7">
        <w:rPr>
          <w:rFonts w:cs="Times New Roman"/>
          <w:szCs w:val="24"/>
        </w:rPr>
        <w:t xml:space="preserve">Site </w:t>
      </w:r>
      <w:r w:rsidRPr="00E032E7">
        <w:rPr>
          <w:rFonts w:cs="Times New Roman"/>
          <w:szCs w:val="24"/>
        </w:rPr>
        <w:t xml:space="preserve">will be handed over did not allow the </w:t>
      </w:r>
      <w:r w:rsidR="00542ADE" w:rsidRPr="00E032E7">
        <w:rPr>
          <w:rFonts w:cs="Times New Roman"/>
          <w:szCs w:val="24"/>
        </w:rPr>
        <w:t xml:space="preserve">Contractor </w:t>
      </w:r>
      <w:r w:rsidRPr="00E032E7">
        <w:rPr>
          <w:rFonts w:cs="Times New Roman"/>
          <w:szCs w:val="24"/>
        </w:rPr>
        <w:t>to take required mitigation measures</w:t>
      </w:r>
      <w:r>
        <w:rPr>
          <w:rFonts w:cs="Times New Roman"/>
          <w:szCs w:val="24"/>
        </w:rPr>
        <w:t>.</w:t>
      </w:r>
      <w:r w:rsidRPr="00D06FE8" w:rsidDel="00E032E7">
        <w:rPr>
          <w:rFonts w:cs="Times New Roman"/>
          <w:szCs w:val="24"/>
        </w:rPr>
        <w:t xml:space="preserve"> </w:t>
      </w:r>
      <w:r w:rsidR="00A0208E" w:rsidRPr="00A0208E">
        <w:rPr>
          <w:rFonts w:cs="Times New Roman"/>
          <w:szCs w:val="24"/>
        </w:rPr>
        <w:t xml:space="preserve">The </w:t>
      </w:r>
      <w:r w:rsidR="00542ADE" w:rsidRPr="00A0208E">
        <w:rPr>
          <w:rFonts w:cs="Times New Roman"/>
          <w:szCs w:val="24"/>
        </w:rPr>
        <w:t xml:space="preserve">Contractor </w:t>
      </w:r>
      <w:r w:rsidR="00A0208E" w:rsidRPr="00A0208E">
        <w:rPr>
          <w:rFonts w:cs="Times New Roman"/>
          <w:szCs w:val="24"/>
        </w:rPr>
        <w:t xml:space="preserve">has claimed the additional cost of retention of the key construction labour during the extended period of the </w:t>
      </w:r>
      <w:r w:rsidR="00542ADE" w:rsidRPr="00A0208E">
        <w:rPr>
          <w:rFonts w:cs="Times New Roman"/>
          <w:szCs w:val="24"/>
        </w:rPr>
        <w:t xml:space="preserve">Contract </w:t>
      </w:r>
      <w:r w:rsidR="00A0208E" w:rsidRPr="00A0208E">
        <w:rPr>
          <w:rFonts w:cs="Times New Roman"/>
          <w:szCs w:val="24"/>
        </w:rPr>
        <w:t>under the present claim</w:t>
      </w:r>
      <w:r w:rsidR="00A0208E">
        <w:rPr>
          <w:rFonts w:cs="Times New Roman"/>
          <w:szCs w:val="24"/>
        </w:rPr>
        <w:t xml:space="preserve">. </w:t>
      </w:r>
      <w:r w:rsidR="00D06FE8" w:rsidRPr="00D06FE8">
        <w:rPr>
          <w:rFonts w:cs="Times New Roman"/>
          <w:szCs w:val="24"/>
        </w:rPr>
        <w:t xml:space="preserve">A </w:t>
      </w:r>
      <w:r w:rsidR="00A0208E" w:rsidRPr="00D06FE8">
        <w:rPr>
          <w:rFonts w:cs="Times New Roman"/>
          <w:szCs w:val="24"/>
        </w:rPr>
        <w:t>detailed</w:t>
      </w:r>
      <w:r w:rsidR="00A0208E">
        <w:rPr>
          <w:rFonts w:cs="Times New Roman"/>
          <w:szCs w:val="24"/>
        </w:rPr>
        <w:t xml:space="preserve"> evaluation of this head of the Additional Costs</w:t>
      </w:r>
      <w:r w:rsidR="00D06FE8" w:rsidRPr="00D06FE8">
        <w:rPr>
          <w:rFonts w:cs="Times New Roman"/>
          <w:szCs w:val="24"/>
        </w:rPr>
        <w:t xml:space="preserve"> is provided in </w:t>
      </w:r>
      <w:r w:rsidR="00D06FE8" w:rsidRPr="003E3CE7">
        <w:rPr>
          <w:rFonts w:cs="Times New Roman"/>
          <w:b/>
          <w:szCs w:val="24"/>
        </w:rPr>
        <w:t>Appendix B</w:t>
      </w:r>
      <w:r w:rsidR="00D06FE8" w:rsidRPr="00D06FE8">
        <w:rPr>
          <w:rFonts w:cs="Times New Roman"/>
          <w:szCs w:val="24"/>
        </w:rPr>
        <w:t>.</w:t>
      </w:r>
    </w:p>
    <w:p w14:paraId="4EFF2339" w14:textId="77777777" w:rsidR="00D06FE8" w:rsidRPr="00D06FE8" w:rsidRDefault="00D06FE8" w:rsidP="00425F41">
      <w:pPr>
        <w:pStyle w:val="ListParagraph"/>
        <w:numPr>
          <w:ilvl w:val="1"/>
          <w:numId w:val="1"/>
        </w:numPr>
        <w:spacing w:after="240"/>
        <w:ind w:left="851" w:hanging="851"/>
        <w:contextualSpacing w:val="0"/>
        <w:rPr>
          <w:rFonts w:cs="Times New Roman"/>
          <w:szCs w:val="24"/>
        </w:rPr>
      </w:pPr>
      <w:r w:rsidRPr="003E3CE7">
        <w:rPr>
          <w:rFonts w:cs="Times New Roman"/>
          <w:b/>
          <w:szCs w:val="24"/>
          <w:u w:val="single"/>
        </w:rPr>
        <w:lastRenderedPageBreak/>
        <w:t>Increase in Cost of Materials</w:t>
      </w:r>
    </w:p>
    <w:p w14:paraId="1F8D2455" w14:textId="13D3B0F6" w:rsidR="00A0208E" w:rsidRDefault="00D06FE8" w:rsidP="00425F41">
      <w:pPr>
        <w:pStyle w:val="ListParagraph"/>
        <w:numPr>
          <w:ilvl w:val="0"/>
          <w:numId w:val="3"/>
        </w:numPr>
        <w:spacing w:after="240"/>
        <w:ind w:left="851" w:hanging="851"/>
        <w:contextualSpacing w:val="0"/>
        <w:rPr>
          <w:rFonts w:cs="Times New Roman"/>
          <w:szCs w:val="24"/>
        </w:rPr>
      </w:pPr>
      <w:r w:rsidRPr="00D06FE8">
        <w:rPr>
          <w:rFonts w:cs="Times New Roman"/>
          <w:szCs w:val="24"/>
        </w:rPr>
        <w:t>The delay in the construction schedule has exposed us to significant</w:t>
      </w:r>
      <w:r w:rsidR="00A0208E">
        <w:rPr>
          <w:rFonts w:cs="Times New Roman"/>
          <w:szCs w:val="24"/>
        </w:rPr>
        <w:t xml:space="preserve"> i</w:t>
      </w:r>
      <w:r w:rsidR="00A0208E" w:rsidRPr="00A0208E">
        <w:rPr>
          <w:rFonts w:cs="Times New Roman"/>
          <w:szCs w:val="24"/>
        </w:rPr>
        <w:t xml:space="preserve">ncrease in cost of procurement </w:t>
      </w:r>
      <w:r w:rsidR="00A0208E">
        <w:rPr>
          <w:rFonts w:cs="Times New Roman"/>
          <w:szCs w:val="24"/>
        </w:rPr>
        <w:t>of</w:t>
      </w:r>
      <w:r w:rsidR="00A0208E" w:rsidRPr="00A0208E">
        <w:rPr>
          <w:rFonts w:cs="Times New Roman"/>
          <w:szCs w:val="24"/>
        </w:rPr>
        <w:t xml:space="preserve"> earth and stone aggregates</w:t>
      </w:r>
      <w:r w:rsidR="00A0208E">
        <w:rPr>
          <w:rFonts w:cs="Times New Roman"/>
          <w:szCs w:val="24"/>
        </w:rPr>
        <w:t xml:space="preserve">. </w:t>
      </w:r>
      <w:r w:rsidR="00A0208E" w:rsidRPr="00A0208E">
        <w:rPr>
          <w:rFonts w:cs="Times New Roman"/>
          <w:szCs w:val="24"/>
        </w:rPr>
        <w:t>Procurement of borrow area and extraction of stone is extremely difficult in this region</w:t>
      </w:r>
      <w:r w:rsidR="00A0208E">
        <w:rPr>
          <w:rFonts w:cs="Times New Roman"/>
          <w:szCs w:val="24"/>
        </w:rPr>
        <w:t xml:space="preserve">. </w:t>
      </w:r>
      <w:r w:rsidR="00A0208E" w:rsidRPr="00A0208E">
        <w:rPr>
          <w:rFonts w:cs="Times New Roman"/>
          <w:szCs w:val="24"/>
        </w:rPr>
        <w:t>The extreme difficulties faced by us in extraction of the material</w:t>
      </w:r>
      <w:r w:rsidR="00542ADE">
        <w:rPr>
          <w:rFonts w:cs="Times New Roman"/>
          <w:szCs w:val="24"/>
        </w:rPr>
        <w:t>,</w:t>
      </w:r>
      <w:r w:rsidR="00A0208E" w:rsidRPr="00A0208E">
        <w:rPr>
          <w:rFonts w:cs="Times New Roman"/>
          <w:szCs w:val="24"/>
        </w:rPr>
        <w:t xml:space="preserve"> even from the approved borrow areas</w:t>
      </w:r>
      <w:r w:rsidR="00542ADE">
        <w:rPr>
          <w:rFonts w:cs="Times New Roman"/>
          <w:szCs w:val="24"/>
        </w:rPr>
        <w:t>,</w:t>
      </w:r>
      <w:r w:rsidR="00A0208E" w:rsidRPr="00A0208E">
        <w:rPr>
          <w:rFonts w:cs="Times New Roman"/>
          <w:szCs w:val="24"/>
        </w:rPr>
        <w:t xml:space="preserve"> is well documented on record</w:t>
      </w:r>
      <w:r w:rsidR="00A0208E">
        <w:rPr>
          <w:rFonts w:cs="Times New Roman"/>
          <w:szCs w:val="24"/>
        </w:rPr>
        <w:t xml:space="preserve">. </w:t>
      </w:r>
      <w:r w:rsidR="00542ADE">
        <w:rPr>
          <w:rFonts w:cs="Times New Roman"/>
          <w:szCs w:val="24"/>
        </w:rPr>
        <w:t xml:space="preserve"> </w:t>
      </w:r>
      <w:r w:rsidR="00A0208E" w:rsidRPr="00A0208E">
        <w:rPr>
          <w:rFonts w:cs="Times New Roman"/>
          <w:szCs w:val="24"/>
        </w:rPr>
        <w:t xml:space="preserve">The condition of procurement of these crucial construction material had further exacerbated due to extensive increase in the quantity of earthwork </w:t>
      </w:r>
      <w:r w:rsidR="00A0208E" w:rsidRPr="0089583E">
        <w:rPr>
          <w:rFonts w:cs="Times New Roman"/>
          <w:szCs w:val="24"/>
          <w:highlight w:val="yellow"/>
          <w:rPrChange w:id="16" w:author="Narottam Sharma" w:date="2025-09-07T15:30:00Z">
            <w:rPr>
              <w:rFonts w:cs="Times New Roman"/>
              <w:szCs w:val="24"/>
            </w:rPr>
          </w:rPrChange>
        </w:rPr>
        <w:t>from</w:t>
      </w:r>
      <w:r w:rsidR="00542ADE" w:rsidRPr="0089583E">
        <w:rPr>
          <w:rFonts w:cs="Times New Roman"/>
          <w:szCs w:val="24"/>
          <w:highlight w:val="yellow"/>
          <w:rPrChange w:id="17" w:author="Narottam Sharma" w:date="2025-09-07T15:30:00Z">
            <w:rPr>
              <w:rFonts w:cs="Times New Roman"/>
              <w:szCs w:val="24"/>
            </w:rPr>
          </w:rPrChange>
        </w:rPr>
        <w:t>---</w:t>
      </w:r>
      <w:r w:rsidR="00A0208E" w:rsidRPr="0089583E">
        <w:rPr>
          <w:rFonts w:cs="Times New Roman"/>
          <w:szCs w:val="24"/>
          <w:highlight w:val="yellow"/>
          <w:rPrChange w:id="18" w:author="Narottam Sharma" w:date="2025-09-07T15:30:00Z">
            <w:rPr>
              <w:rFonts w:cs="Times New Roman"/>
              <w:szCs w:val="24"/>
            </w:rPr>
          </w:rPrChange>
        </w:rPr>
        <w:t xml:space="preserve"> metric ton foreseen as per the </w:t>
      </w:r>
      <w:r w:rsidR="00542ADE" w:rsidRPr="0089583E">
        <w:rPr>
          <w:rFonts w:cs="Times New Roman"/>
          <w:szCs w:val="24"/>
          <w:highlight w:val="yellow"/>
          <w:rPrChange w:id="19" w:author="Narottam Sharma" w:date="2025-09-07T15:30:00Z">
            <w:rPr>
              <w:rFonts w:cs="Times New Roman"/>
              <w:szCs w:val="24"/>
            </w:rPr>
          </w:rPrChange>
        </w:rPr>
        <w:t xml:space="preserve">Contract </w:t>
      </w:r>
      <w:r w:rsidR="00A0208E" w:rsidRPr="0089583E">
        <w:rPr>
          <w:rFonts w:cs="Times New Roman"/>
          <w:szCs w:val="24"/>
          <w:highlight w:val="yellow"/>
          <w:rPrChange w:id="20" w:author="Narottam Sharma" w:date="2025-09-07T15:30:00Z">
            <w:rPr>
              <w:rFonts w:cs="Times New Roman"/>
              <w:szCs w:val="24"/>
            </w:rPr>
          </w:rPrChange>
        </w:rPr>
        <w:t xml:space="preserve">to </w:t>
      </w:r>
      <w:r w:rsidR="00542ADE" w:rsidRPr="0089583E">
        <w:rPr>
          <w:rFonts w:cs="Times New Roman"/>
          <w:szCs w:val="24"/>
          <w:highlight w:val="yellow"/>
          <w:rPrChange w:id="21" w:author="Narottam Sharma" w:date="2025-09-07T15:30:00Z">
            <w:rPr>
              <w:rFonts w:cs="Times New Roman"/>
              <w:szCs w:val="24"/>
            </w:rPr>
          </w:rPrChange>
        </w:rPr>
        <w:t>---</w:t>
      </w:r>
      <w:r w:rsidR="00A0208E" w:rsidRPr="0089583E">
        <w:rPr>
          <w:rFonts w:cs="Times New Roman"/>
          <w:szCs w:val="24"/>
          <w:highlight w:val="yellow"/>
          <w:rPrChange w:id="22" w:author="Narottam Sharma" w:date="2025-09-07T15:30:00Z">
            <w:rPr>
              <w:rFonts w:cs="Times New Roman"/>
              <w:szCs w:val="24"/>
            </w:rPr>
          </w:rPrChange>
        </w:rPr>
        <w:t>metric ton actually required.</w:t>
      </w:r>
      <w:r w:rsidR="00A0208E">
        <w:rPr>
          <w:rFonts w:cs="Times New Roman"/>
          <w:szCs w:val="24"/>
        </w:rPr>
        <w:t xml:space="preserve"> </w:t>
      </w:r>
    </w:p>
    <w:p w14:paraId="2CF72AE8" w14:textId="71F09E06" w:rsidR="00D06FE8" w:rsidRPr="00D06FE8" w:rsidRDefault="00A0208E" w:rsidP="00425F41">
      <w:pPr>
        <w:pStyle w:val="ListParagraph"/>
        <w:numPr>
          <w:ilvl w:val="0"/>
          <w:numId w:val="3"/>
        </w:numPr>
        <w:spacing w:after="240"/>
        <w:ind w:left="851" w:hanging="851"/>
        <w:contextualSpacing w:val="0"/>
        <w:rPr>
          <w:rFonts w:cs="Times New Roman"/>
          <w:szCs w:val="24"/>
        </w:rPr>
      </w:pPr>
      <w:r w:rsidRPr="00A0208E">
        <w:rPr>
          <w:rFonts w:cs="Times New Roman"/>
          <w:szCs w:val="24"/>
        </w:rPr>
        <w:t xml:space="preserve">It is extremely difficult to get approval and permission of the </w:t>
      </w:r>
      <w:r w:rsidR="00542ADE" w:rsidRPr="00A0208E">
        <w:rPr>
          <w:rFonts w:cs="Times New Roman"/>
          <w:szCs w:val="24"/>
        </w:rPr>
        <w:t>Government Authorities</w:t>
      </w:r>
      <w:r w:rsidRPr="00A0208E">
        <w:rPr>
          <w:rFonts w:cs="Times New Roman"/>
          <w:szCs w:val="24"/>
        </w:rPr>
        <w:t xml:space="preserve"> for the borrow areas and even after getting </w:t>
      </w:r>
      <w:r w:rsidR="00542ADE">
        <w:rPr>
          <w:rFonts w:cs="Times New Roman"/>
          <w:szCs w:val="24"/>
        </w:rPr>
        <w:t>such</w:t>
      </w:r>
      <w:r w:rsidRPr="00A0208E">
        <w:rPr>
          <w:rFonts w:cs="Times New Roman"/>
          <w:szCs w:val="24"/>
        </w:rPr>
        <w:t xml:space="preserve"> approval</w:t>
      </w:r>
      <w:r w:rsidR="00542ADE">
        <w:rPr>
          <w:rFonts w:cs="Times New Roman"/>
          <w:szCs w:val="24"/>
        </w:rPr>
        <w:t>s,</w:t>
      </w:r>
      <w:r w:rsidRPr="00A0208E">
        <w:rPr>
          <w:rFonts w:cs="Times New Roman"/>
          <w:szCs w:val="24"/>
        </w:rPr>
        <w:t xml:space="preserve"> the locals do not allow extraction from such areas</w:t>
      </w:r>
      <w:r>
        <w:rPr>
          <w:rFonts w:cs="Times New Roman"/>
          <w:szCs w:val="24"/>
        </w:rPr>
        <w:t xml:space="preserve">. </w:t>
      </w:r>
      <w:r w:rsidRPr="00A0208E">
        <w:rPr>
          <w:rFonts w:cs="Times New Roman"/>
          <w:szCs w:val="24"/>
        </w:rPr>
        <w:t xml:space="preserve">The assistance and active involvement of the </w:t>
      </w:r>
      <w:r w:rsidR="00542ADE" w:rsidRPr="00A0208E">
        <w:rPr>
          <w:rFonts w:cs="Times New Roman"/>
          <w:szCs w:val="24"/>
        </w:rPr>
        <w:t xml:space="preserve">Employer </w:t>
      </w:r>
      <w:r w:rsidRPr="00A0208E">
        <w:rPr>
          <w:rFonts w:cs="Times New Roman"/>
          <w:szCs w:val="24"/>
        </w:rPr>
        <w:t>in this aspect was also not of assistance in mitigating these delay impacts having additional cost consequences</w:t>
      </w:r>
      <w:r>
        <w:rPr>
          <w:rFonts w:cs="Times New Roman"/>
          <w:szCs w:val="24"/>
        </w:rPr>
        <w:t>.</w:t>
      </w:r>
      <w:r w:rsidR="00D06FE8" w:rsidRPr="00D06FE8">
        <w:rPr>
          <w:rFonts w:cs="Times New Roman"/>
          <w:szCs w:val="24"/>
        </w:rPr>
        <w:t xml:space="preserve">. </w:t>
      </w:r>
      <w:r w:rsidRPr="00A0208E">
        <w:rPr>
          <w:rFonts w:cs="Times New Roman"/>
          <w:szCs w:val="24"/>
        </w:rPr>
        <w:t xml:space="preserve">Evaluation of this claim is covered under </w:t>
      </w:r>
      <w:r w:rsidR="00D06FE8" w:rsidRPr="003E3CE7">
        <w:rPr>
          <w:rFonts w:cs="Times New Roman"/>
          <w:b/>
          <w:szCs w:val="24"/>
        </w:rPr>
        <w:t>Appendix C</w:t>
      </w:r>
      <w:r w:rsidR="00D06FE8" w:rsidRPr="00D06FE8">
        <w:rPr>
          <w:rFonts w:cs="Times New Roman"/>
          <w:szCs w:val="24"/>
        </w:rPr>
        <w:t>.</w:t>
      </w:r>
    </w:p>
    <w:p w14:paraId="2135E106" w14:textId="77777777" w:rsidR="00D06FE8" w:rsidRPr="00D06FE8" w:rsidRDefault="00D06FE8" w:rsidP="00425F41">
      <w:pPr>
        <w:pStyle w:val="ListParagraph"/>
        <w:numPr>
          <w:ilvl w:val="1"/>
          <w:numId w:val="1"/>
        </w:numPr>
        <w:spacing w:after="240"/>
        <w:ind w:left="851" w:hanging="851"/>
        <w:contextualSpacing w:val="0"/>
        <w:rPr>
          <w:rFonts w:cs="Times New Roman"/>
          <w:szCs w:val="24"/>
        </w:rPr>
      </w:pPr>
      <w:r w:rsidRPr="003E3CE7">
        <w:rPr>
          <w:rFonts w:cs="Times New Roman"/>
          <w:b/>
          <w:szCs w:val="24"/>
          <w:u w:val="single"/>
        </w:rPr>
        <w:t>Additional Indirect Costs and Overheads</w:t>
      </w:r>
    </w:p>
    <w:p w14:paraId="2B065562" w14:textId="36EB390D" w:rsidR="00D06FE8" w:rsidRPr="00D06FE8" w:rsidRDefault="00D06FE8" w:rsidP="00425F41">
      <w:pPr>
        <w:pStyle w:val="ListParagraph"/>
        <w:numPr>
          <w:ilvl w:val="0"/>
          <w:numId w:val="3"/>
        </w:numPr>
        <w:spacing w:after="240"/>
        <w:ind w:left="851" w:hanging="851"/>
        <w:contextualSpacing w:val="0"/>
        <w:rPr>
          <w:rFonts w:cs="Times New Roman"/>
          <w:szCs w:val="24"/>
        </w:rPr>
      </w:pPr>
      <w:r w:rsidRPr="00D06FE8">
        <w:rPr>
          <w:rFonts w:cs="Times New Roman"/>
          <w:szCs w:val="24"/>
        </w:rPr>
        <w:t xml:space="preserve">This </w:t>
      </w:r>
      <w:r w:rsidR="009F51C4" w:rsidRPr="00D06FE8">
        <w:rPr>
          <w:rFonts w:cs="Times New Roman"/>
          <w:szCs w:val="24"/>
        </w:rPr>
        <w:t xml:space="preserve">Claim </w:t>
      </w:r>
      <w:r w:rsidRPr="00D06FE8">
        <w:rPr>
          <w:rFonts w:cs="Times New Roman"/>
          <w:szCs w:val="24"/>
        </w:rPr>
        <w:t xml:space="preserve">covers the costs of maintaining the </w:t>
      </w:r>
      <w:r w:rsidR="003E3CE7" w:rsidRPr="00D06FE8">
        <w:rPr>
          <w:rFonts w:cs="Times New Roman"/>
          <w:szCs w:val="24"/>
        </w:rPr>
        <w:t xml:space="preserve">Project's Site </w:t>
      </w:r>
      <w:r w:rsidRPr="00D06FE8">
        <w:rPr>
          <w:rFonts w:cs="Times New Roman"/>
          <w:szCs w:val="24"/>
        </w:rPr>
        <w:t>setup</w:t>
      </w:r>
      <w:r w:rsidR="00A0208E">
        <w:rPr>
          <w:rFonts w:cs="Times New Roman"/>
          <w:szCs w:val="24"/>
        </w:rPr>
        <w:t xml:space="preserve"> </w:t>
      </w:r>
      <w:r w:rsidR="00542ADE" w:rsidRPr="00A0208E">
        <w:rPr>
          <w:rFonts w:cs="Times New Roman"/>
          <w:szCs w:val="24"/>
        </w:rPr>
        <w:t>and</w:t>
      </w:r>
      <w:r w:rsidR="00A0208E" w:rsidRPr="00A0208E">
        <w:rPr>
          <w:rFonts w:cs="Times New Roman"/>
          <w:szCs w:val="24"/>
        </w:rPr>
        <w:t xml:space="preserve"> </w:t>
      </w:r>
      <w:r w:rsidR="00542ADE" w:rsidRPr="00A0208E">
        <w:rPr>
          <w:rFonts w:cs="Times New Roman"/>
          <w:szCs w:val="24"/>
        </w:rPr>
        <w:t>Head Office Overheads</w:t>
      </w:r>
      <w:r w:rsidRPr="00D06FE8">
        <w:rPr>
          <w:rFonts w:cs="Times New Roman"/>
          <w:szCs w:val="24"/>
        </w:rPr>
        <w:t xml:space="preserve"> for the extended duration. These indirect costs include, but are not limited to, </w:t>
      </w:r>
      <w:r w:rsidR="003E3CE7" w:rsidRPr="00D06FE8">
        <w:rPr>
          <w:rFonts w:cs="Times New Roman"/>
          <w:szCs w:val="24"/>
        </w:rPr>
        <w:t xml:space="preserve">Site Office </w:t>
      </w:r>
      <w:r w:rsidRPr="00D06FE8">
        <w:rPr>
          <w:rFonts w:cs="Times New Roman"/>
          <w:szCs w:val="24"/>
        </w:rPr>
        <w:t xml:space="preserve">utilities, security services, site vehicle costs, and insurance premiums. We also claim for a proportionate share of our </w:t>
      </w:r>
      <w:r w:rsidR="003E3CE7" w:rsidRPr="00D06FE8">
        <w:rPr>
          <w:rFonts w:cs="Times New Roman"/>
          <w:szCs w:val="24"/>
        </w:rPr>
        <w:t>Head Office Overheads</w:t>
      </w:r>
      <w:r w:rsidRPr="00D06FE8">
        <w:rPr>
          <w:rFonts w:cs="Times New Roman"/>
          <w:szCs w:val="24"/>
        </w:rPr>
        <w:t xml:space="preserve">, which were required to manage this prolonged </w:t>
      </w:r>
      <w:r w:rsidR="003E3CE7" w:rsidRPr="00D06FE8">
        <w:rPr>
          <w:rFonts w:cs="Times New Roman"/>
          <w:szCs w:val="24"/>
        </w:rPr>
        <w:t>Project</w:t>
      </w:r>
      <w:r w:rsidRPr="00D06FE8">
        <w:rPr>
          <w:rFonts w:cs="Times New Roman"/>
          <w:szCs w:val="24"/>
        </w:rPr>
        <w:t xml:space="preserve">. This calculation is detailed in </w:t>
      </w:r>
      <w:r w:rsidRPr="003E3CE7">
        <w:rPr>
          <w:rFonts w:cs="Times New Roman"/>
          <w:b/>
          <w:szCs w:val="24"/>
        </w:rPr>
        <w:t>Appendix D</w:t>
      </w:r>
      <w:r w:rsidRPr="00D06FE8">
        <w:rPr>
          <w:rFonts w:cs="Times New Roman"/>
          <w:szCs w:val="24"/>
        </w:rPr>
        <w:t>.</w:t>
      </w:r>
    </w:p>
    <w:p w14:paraId="2D065EE7" w14:textId="77777777" w:rsidR="00D06FE8" w:rsidRPr="00D06FE8" w:rsidRDefault="00D06FE8" w:rsidP="00425F41">
      <w:pPr>
        <w:pStyle w:val="ListParagraph"/>
        <w:numPr>
          <w:ilvl w:val="1"/>
          <w:numId w:val="1"/>
        </w:numPr>
        <w:spacing w:after="240"/>
        <w:ind w:left="851" w:hanging="851"/>
        <w:contextualSpacing w:val="0"/>
        <w:rPr>
          <w:rFonts w:cs="Times New Roman"/>
          <w:szCs w:val="24"/>
        </w:rPr>
      </w:pPr>
      <w:r w:rsidRPr="003E3CE7">
        <w:rPr>
          <w:rFonts w:cs="Times New Roman"/>
          <w:b/>
          <w:szCs w:val="24"/>
          <w:u w:val="single"/>
        </w:rPr>
        <w:t>Additional Financing Costs</w:t>
      </w:r>
    </w:p>
    <w:p w14:paraId="687396A3" w14:textId="6FC426DF" w:rsidR="00D06FE8" w:rsidRPr="00D06FE8" w:rsidRDefault="00D06FE8" w:rsidP="00425F41">
      <w:pPr>
        <w:pStyle w:val="ListParagraph"/>
        <w:numPr>
          <w:ilvl w:val="0"/>
          <w:numId w:val="3"/>
        </w:numPr>
        <w:spacing w:after="240"/>
        <w:ind w:left="851" w:hanging="851"/>
        <w:contextualSpacing w:val="0"/>
        <w:rPr>
          <w:rFonts w:cs="Times New Roman"/>
          <w:szCs w:val="24"/>
        </w:rPr>
      </w:pPr>
      <w:r w:rsidRPr="00D06FE8">
        <w:rPr>
          <w:rFonts w:cs="Times New Roman"/>
          <w:szCs w:val="24"/>
        </w:rPr>
        <w:t xml:space="preserve">The </w:t>
      </w:r>
      <w:r w:rsidR="003E3CE7" w:rsidRPr="00D06FE8">
        <w:rPr>
          <w:rFonts w:cs="Times New Roman"/>
          <w:szCs w:val="24"/>
        </w:rPr>
        <w:t xml:space="preserve">Project </w:t>
      </w:r>
      <w:r w:rsidRPr="00D06FE8">
        <w:rPr>
          <w:rFonts w:cs="Times New Roman"/>
          <w:szCs w:val="24"/>
        </w:rPr>
        <w:t xml:space="preserve">delay has resulted in a prolonged tie-up of our capital and delayed recovery of payments, including the profit element. This has necessitated additional </w:t>
      </w:r>
      <w:r w:rsidRPr="00D06FE8">
        <w:rPr>
          <w:rFonts w:cs="Times New Roman"/>
          <w:szCs w:val="24"/>
        </w:rPr>
        <w:lastRenderedPageBreak/>
        <w:t xml:space="preserve">financing to cover our operational costs. This </w:t>
      </w:r>
      <w:r w:rsidR="009F51C4" w:rsidRPr="00D06FE8">
        <w:rPr>
          <w:rFonts w:cs="Times New Roman"/>
          <w:szCs w:val="24"/>
        </w:rPr>
        <w:t xml:space="preserve">Claim </w:t>
      </w:r>
      <w:r w:rsidRPr="00D06FE8">
        <w:rPr>
          <w:rFonts w:cs="Times New Roman"/>
          <w:szCs w:val="24"/>
        </w:rPr>
        <w:t xml:space="preserve">is for the interest and financing charges incurred on this delayed cash flow, </w:t>
      </w:r>
      <w:r w:rsidR="00536D57">
        <w:rPr>
          <w:rFonts w:cs="Times New Roman"/>
          <w:szCs w:val="24"/>
        </w:rPr>
        <w:t>d</w:t>
      </w:r>
      <w:r w:rsidR="00536D57" w:rsidRPr="00536D57">
        <w:rPr>
          <w:rFonts w:cs="Times New Roman"/>
          <w:szCs w:val="24"/>
        </w:rPr>
        <w:t>ue to delay in recovery of indirect cost</w:t>
      </w:r>
      <w:r w:rsidR="00536D57">
        <w:rPr>
          <w:rFonts w:cs="Times New Roman"/>
          <w:szCs w:val="24"/>
        </w:rPr>
        <w:t>,</w:t>
      </w:r>
      <w:r w:rsidR="00536D57" w:rsidRPr="00536D57">
        <w:rPr>
          <w:rFonts w:cs="Times New Roman"/>
          <w:szCs w:val="24"/>
        </w:rPr>
        <w:t xml:space="preserve"> overheads </w:t>
      </w:r>
      <w:r w:rsidR="00536D57">
        <w:rPr>
          <w:rFonts w:cs="Times New Roman"/>
          <w:szCs w:val="24"/>
        </w:rPr>
        <w:t>a</w:t>
      </w:r>
      <w:r w:rsidR="00536D57" w:rsidRPr="00536D57">
        <w:rPr>
          <w:rFonts w:cs="Times New Roman"/>
          <w:szCs w:val="24"/>
        </w:rPr>
        <w:t xml:space="preserve">nd profit built into the </w:t>
      </w:r>
      <w:r w:rsidR="00542ADE" w:rsidRPr="00536D57">
        <w:rPr>
          <w:rFonts w:cs="Times New Roman"/>
          <w:szCs w:val="24"/>
        </w:rPr>
        <w:t>Contract Price</w:t>
      </w:r>
      <w:r w:rsidR="00536D57">
        <w:rPr>
          <w:rFonts w:cs="Times New Roman"/>
          <w:szCs w:val="24"/>
        </w:rPr>
        <w:t xml:space="preserve">, </w:t>
      </w:r>
      <w:r w:rsidRPr="00D06FE8">
        <w:rPr>
          <w:rFonts w:cs="Times New Roman"/>
          <w:szCs w:val="24"/>
        </w:rPr>
        <w:t xml:space="preserve">calculated at </w:t>
      </w:r>
      <w:r w:rsidRPr="00DC4B57">
        <w:rPr>
          <w:rFonts w:cs="Times New Roman"/>
          <w:szCs w:val="24"/>
          <w:highlight w:val="yellow"/>
          <w:rPrChange w:id="23" w:author="Narottam Sharma" w:date="2025-09-07T15:31:00Z">
            <w:rPr>
              <w:rFonts w:cs="Times New Roman"/>
              <w:szCs w:val="24"/>
            </w:rPr>
          </w:rPrChange>
        </w:rPr>
        <w:t>a interest rate of</w:t>
      </w:r>
      <w:ins w:id="24" w:author="Narottam Sharma" w:date="2025-09-07T15:31:00Z">
        <w:r w:rsidR="00DC4B57">
          <w:rPr>
            <w:rFonts w:cs="Times New Roman"/>
            <w:szCs w:val="24"/>
          </w:rPr>
          <w:t xml:space="preserve">   </w:t>
        </w:r>
      </w:ins>
      <w:r w:rsidRPr="00D06FE8">
        <w:rPr>
          <w:rFonts w:cs="Times New Roman"/>
          <w:szCs w:val="24"/>
        </w:rPr>
        <w:t xml:space="preserve">. The calculation for these costs is attached in </w:t>
      </w:r>
      <w:r w:rsidRPr="003E3CE7">
        <w:rPr>
          <w:rFonts w:cs="Times New Roman"/>
          <w:b/>
          <w:szCs w:val="24"/>
        </w:rPr>
        <w:t>Appendix E</w:t>
      </w:r>
      <w:r w:rsidRPr="00D06FE8">
        <w:rPr>
          <w:rFonts w:cs="Times New Roman"/>
          <w:szCs w:val="24"/>
        </w:rPr>
        <w:t>.</w:t>
      </w:r>
    </w:p>
    <w:p w14:paraId="3566D96F" w14:textId="77777777" w:rsidR="00D06FE8" w:rsidRPr="00D06FE8" w:rsidRDefault="00D06FE8" w:rsidP="00425F41">
      <w:pPr>
        <w:pStyle w:val="ListParagraph"/>
        <w:numPr>
          <w:ilvl w:val="1"/>
          <w:numId w:val="1"/>
        </w:numPr>
        <w:spacing w:after="240"/>
        <w:ind w:left="851" w:hanging="851"/>
        <w:contextualSpacing w:val="0"/>
        <w:rPr>
          <w:rFonts w:cs="Times New Roman"/>
          <w:szCs w:val="24"/>
        </w:rPr>
      </w:pPr>
      <w:r w:rsidRPr="003E3CE7">
        <w:rPr>
          <w:rFonts w:cs="Times New Roman"/>
          <w:b/>
          <w:szCs w:val="24"/>
          <w:u w:val="single"/>
        </w:rPr>
        <w:t>Loss of Profit Earning</w:t>
      </w:r>
    </w:p>
    <w:p w14:paraId="45B05895" w14:textId="298A22C4" w:rsidR="00D06FE8" w:rsidRDefault="00D06FE8" w:rsidP="00425F41">
      <w:pPr>
        <w:pStyle w:val="ListParagraph"/>
        <w:numPr>
          <w:ilvl w:val="0"/>
          <w:numId w:val="3"/>
        </w:numPr>
        <w:spacing w:after="240"/>
        <w:ind w:left="851" w:hanging="851"/>
        <w:contextualSpacing w:val="0"/>
        <w:rPr>
          <w:ins w:id="25" w:author="Narottam Sharma" w:date="2025-09-07T15:32:00Z"/>
          <w:rFonts w:cs="Times New Roman"/>
          <w:szCs w:val="24"/>
        </w:rPr>
      </w:pPr>
      <w:r w:rsidRPr="00D06FE8">
        <w:rPr>
          <w:rFonts w:cs="Times New Roman"/>
          <w:szCs w:val="24"/>
        </w:rPr>
        <w:t xml:space="preserve">As a direct result of the </w:t>
      </w:r>
      <w:r w:rsidR="003E3CE7" w:rsidRPr="00D06FE8">
        <w:rPr>
          <w:rFonts w:cs="Times New Roman"/>
          <w:szCs w:val="24"/>
        </w:rPr>
        <w:t>Project's Prolongation</w:t>
      </w:r>
      <w:r w:rsidRPr="00D06FE8">
        <w:rPr>
          <w:rFonts w:cs="Times New Roman"/>
          <w:szCs w:val="24"/>
        </w:rPr>
        <w:t xml:space="preserve">, our resources (including key personnel and equipment) were tied up on this site, preventing us from undertaking new profitable projects. This </w:t>
      </w:r>
      <w:r w:rsidR="009F51C4" w:rsidRPr="00D06FE8">
        <w:rPr>
          <w:rFonts w:cs="Times New Roman"/>
          <w:szCs w:val="24"/>
        </w:rPr>
        <w:t xml:space="preserve">Claim </w:t>
      </w:r>
      <w:r w:rsidRPr="00D06FE8">
        <w:rPr>
          <w:rFonts w:cs="Times New Roman"/>
          <w:szCs w:val="24"/>
        </w:rPr>
        <w:t>is for the lost opportunity to earn profit from new business that could have been secured and executed during the extended period</w:t>
      </w:r>
      <w:r w:rsidR="00536D57">
        <w:rPr>
          <w:rFonts w:cs="Times New Roman"/>
          <w:szCs w:val="24"/>
        </w:rPr>
        <w:t xml:space="preserve">, </w:t>
      </w:r>
      <w:r w:rsidR="00542ADE" w:rsidRPr="00536D57">
        <w:rPr>
          <w:rFonts w:cs="Times New Roman"/>
          <w:szCs w:val="24"/>
        </w:rPr>
        <w:t xml:space="preserve">by </w:t>
      </w:r>
      <w:r w:rsidR="00536D57" w:rsidRPr="00536D57">
        <w:rPr>
          <w:rFonts w:cs="Times New Roman"/>
          <w:szCs w:val="24"/>
        </w:rPr>
        <w:t>the si</w:t>
      </w:r>
      <w:r w:rsidR="00542ADE">
        <w:rPr>
          <w:rFonts w:cs="Times New Roman"/>
          <w:szCs w:val="24"/>
        </w:rPr>
        <w:t>t</w:t>
      </w:r>
      <w:r w:rsidR="00536D57" w:rsidRPr="00536D57">
        <w:rPr>
          <w:rFonts w:cs="Times New Roman"/>
          <w:szCs w:val="24"/>
        </w:rPr>
        <w:t>e setup held</w:t>
      </w:r>
      <w:r w:rsidR="00536D57">
        <w:rPr>
          <w:rFonts w:cs="Times New Roman"/>
          <w:szCs w:val="24"/>
        </w:rPr>
        <w:t xml:space="preserve"> up </w:t>
      </w:r>
      <w:r w:rsidR="00536D57" w:rsidRPr="00536D57">
        <w:rPr>
          <w:rFonts w:cs="Times New Roman"/>
          <w:szCs w:val="24"/>
        </w:rPr>
        <w:t xml:space="preserve">for additional 24 months beyond the </w:t>
      </w:r>
      <w:r w:rsidR="00542ADE">
        <w:rPr>
          <w:rFonts w:cs="Times New Roman"/>
          <w:szCs w:val="24"/>
        </w:rPr>
        <w:t>Stipul</w:t>
      </w:r>
      <w:r w:rsidR="00542ADE" w:rsidRPr="00536D57">
        <w:rPr>
          <w:rFonts w:cs="Times New Roman"/>
          <w:szCs w:val="24"/>
        </w:rPr>
        <w:t>ated Completion Date</w:t>
      </w:r>
      <w:r w:rsidRPr="00D06FE8">
        <w:rPr>
          <w:rFonts w:cs="Times New Roman"/>
          <w:szCs w:val="24"/>
        </w:rPr>
        <w:t xml:space="preserve">. The </w:t>
      </w:r>
      <w:r w:rsidR="00536D57" w:rsidRPr="00536D57">
        <w:rPr>
          <w:rFonts w:cs="Times New Roman"/>
          <w:szCs w:val="24"/>
        </w:rPr>
        <w:t xml:space="preserve">Evaluation of the claim </w:t>
      </w:r>
      <w:r w:rsidRPr="00D06FE8">
        <w:rPr>
          <w:rFonts w:cs="Times New Roman"/>
          <w:szCs w:val="24"/>
        </w:rPr>
        <w:t xml:space="preserve">is provided in </w:t>
      </w:r>
      <w:r w:rsidRPr="003E3CE7">
        <w:rPr>
          <w:rFonts w:cs="Times New Roman"/>
          <w:b/>
          <w:szCs w:val="24"/>
        </w:rPr>
        <w:t>Appendix F</w:t>
      </w:r>
      <w:r w:rsidRPr="00D06FE8">
        <w:rPr>
          <w:rFonts w:cs="Times New Roman"/>
          <w:szCs w:val="24"/>
        </w:rPr>
        <w:t>.</w:t>
      </w:r>
    </w:p>
    <w:p w14:paraId="1BB99898" w14:textId="0FCB62E0" w:rsidR="00DC4B57" w:rsidRPr="0087676B" w:rsidRDefault="00DC4B57">
      <w:pPr>
        <w:pStyle w:val="ListParagraph"/>
        <w:numPr>
          <w:ilvl w:val="1"/>
          <w:numId w:val="1"/>
        </w:numPr>
        <w:spacing w:after="240"/>
        <w:ind w:left="851" w:hanging="851"/>
        <w:contextualSpacing w:val="0"/>
        <w:rPr>
          <w:ins w:id="26" w:author="Narottam Sharma" w:date="2025-09-07T15:33:00Z"/>
          <w:rFonts w:cs="Times New Roman"/>
          <w:b/>
          <w:bCs/>
          <w:szCs w:val="24"/>
          <w:rPrChange w:id="27" w:author="NKS Infraconlegal" w:date="2025-09-08T11:45:00Z">
            <w:rPr>
              <w:ins w:id="28" w:author="Narottam Sharma" w:date="2025-09-07T15:33:00Z"/>
              <w:rFonts w:cs="Times New Roman"/>
              <w:szCs w:val="24"/>
            </w:rPr>
          </w:rPrChange>
        </w:rPr>
        <w:pPrChange w:id="29" w:author="NKS Infraconlegal" w:date="2025-09-08T11:45:00Z">
          <w:pPr>
            <w:pStyle w:val="ListParagraph"/>
            <w:numPr>
              <w:numId w:val="3"/>
            </w:numPr>
            <w:spacing w:after="240"/>
            <w:ind w:left="851" w:hanging="851"/>
            <w:contextualSpacing w:val="0"/>
          </w:pPr>
        </w:pPrChange>
      </w:pPr>
      <w:ins w:id="30" w:author="Narottam Sharma" w:date="2025-09-07T15:32:00Z">
        <w:r w:rsidRPr="0087676B">
          <w:rPr>
            <w:rFonts w:cs="Times New Roman"/>
            <w:b/>
            <w:bCs/>
            <w:szCs w:val="24"/>
            <w:rPrChange w:id="31" w:author="NKS Infraconlegal" w:date="2025-09-08T11:45:00Z">
              <w:rPr>
                <w:rFonts w:cs="Times New Roman"/>
                <w:szCs w:val="24"/>
              </w:rPr>
            </w:rPrChange>
          </w:rPr>
          <w:t>Additional Interest payment on delayed recovery of the</w:t>
        </w:r>
      </w:ins>
      <w:ins w:id="32" w:author="Narottam Sharma" w:date="2025-09-07T15:33:00Z">
        <w:r w:rsidRPr="0087676B">
          <w:rPr>
            <w:rFonts w:cs="Times New Roman"/>
            <w:b/>
            <w:bCs/>
            <w:szCs w:val="24"/>
            <w:rPrChange w:id="33" w:author="NKS Infraconlegal" w:date="2025-09-08T11:45:00Z">
              <w:rPr>
                <w:rFonts w:cs="Times New Roman"/>
                <w:szCs w:val="24"/>
              </w:rPr>
            </w:rPrChange>
          </w:rPr>
          <w:t xml:space="preserve"> </w:t>
        </w:r>
      </w:ins>
      <w:ins w:id="34" w:author="Narottam Sharma" w:date="2025-09-07T15:38:00Z">
        <w:r w:rsidRPr="0087676B">
          <w:rPr>
            <w:rFonts w:cs="Times New Roman"/>
            <w:b/>
            <w:bCs/>
            <w:szCs w:val="24"/>
          </w:rPr>
          <w:t>A</w:t>
        </w:r>
      </w:ins>
      <w:ins w:id="35" w:author="Narottam Sharma" w:date="2025-09-07T15:33:00Z">
        <w:r w:rsidRPr="0087676B">
          <w:rPr>
            <w:rFonts w:cs="Times New Roman"/>
            <w:b/>
            <w:bCs/>
            <w:szCs w:val="24"/>
            <w:rPrChange w:id="36" w:author="NKS Infraconlegal" w:date="2025-09-08T11:45:00Z">
              <w:rPr>
                <w:rFonts w:cs="Times New Roman"/>
                <w:szCs w:val="24"/>
              </w:rPr>
            </w:rPrChange>
          </w:rPr>
          <w:t>dvances:</w:t>
        </w:r>
      </w:ins>
    </w:p>
    <w:p w14:paraId="496360F3" w14:textId="37C38C00" w:rsidR="00DC4B57" w:rsidRPr="00D06FE8" w:rsidRDefault="00DC4B57">
      <w:pPr>
        <w:pStyle w:val="ListParagraph"/>
        <w:numPr>
          <w:ilvl w:val="0"/>
          <w:numId w:val="3"/>
        </w:numPr>
        <w:spacing w:after="240"/>
        <w:ind w:left="851" w:hanging="851"/>
        <w:contextualSpacing w:val="0"/>
        <w:rPr>
          <w:rFonts w:cs="Times New Roman"/>
          <w:szCs w:val="24"/>
        </w:rPr>
      </w:pPr>
      <w:ins w:id="37" w:author="Narottam Sharma" w:date="2025-09-07T15:33:00Z">
        <w:r>
          <w:rPr>
            <w:rFonts w:cs="Times New Roman"/>
            <w:szCs w:val="24"/>
          </w:rPr>
          <w:t>T</w:t>
        </w:r>
        <w:r w:rsidRPr="00DC4B57">
          <w:rPr>
            <w:rFonts w:cs="Times New Roman"/>
            <w:szCs w:val="24"/>
          </w:rPr>
          <w:t xml:space="preserve">he </w:t>
        </w:r>
      </w:ins>
      <w:ins w:id="38" w:author="Narottam Sharma" w:date="2025-09-07T15:39:00Z">
        <w:r>
          <w:rPr>
            <w:rFonts w:cs="Times New Roman"/>
            <w:szCs w:val="24"/>
          </w:rPr>
          <w:t>A</w:t>
        </w:r>
      </w:ins>
      <w:ins w:id="39" w:author="Narottam Sharma" w:date="2025-09-07T15:33:00Z">
        <w:r w:rsidRPr="00DC4B57">
          <w:rPr>
            <w:rFonts w:cs="Times New Roman"/>
            <w:szCs w:val="24"/>
          </w:rPr>
          <w:t xml:space="preserve">dvances paid to the </w:t>
        </w:r>
        <w:r w:rsidR="0087676B" w:rsidRPr="00DC4B57">
          <w:rPr>
            <w:rFonts w:cs="Times New Roman"/>
            <w:szCs w:val="24"/>
          </w:rPr>
          <w:t xml:space="preserve">Contractor </w:t>
        </w:r>
        <w:r w:rsidRPr="00DC4B57">
          <w:rPr>
            <w:rFonts w:cs="Times New Roman"/>
            <w:szCs w:val="24"/>
          </w:rPr>
          <w:t>w</w:t>
        </w:r>
      </w:ins>
      <w:ins w:id="40" w:author="Narottam Sharma" w:date="2025-09-07T15:39:00Z">
        <w:r>
          <w:rPr>
            <w:rFonts w:cs="Times New Roman"/>
            <w:szCs w:val="24"/>
          </w:rPr>
          <w:t>ere</w:t>
        </w:r>
      </w:ins>
      <w:ins w:id="41" w:author="Narottam Sharma" w:date="2025-09-07T15:33:00Z">
        <w:r w:rsidRPr="00DC4B57">
          <w:rPr>
            <w:rFonts w:cs="Times New Roman"/>
            <w:szCs w:val="24"/>
          </w:rPr>
          <w:t xml:space="preserve"> interest bearing and were foreseen to be recovered within the stipulated </w:t>
        </w:r>
        <w:r>
          <w:rPr>
            <w:rFonts w:cs="Times New Roman"/>
            <w:szCs w:val="24"/>
          </w:rPr>
          <w:t>C</w:t>
        </w:r>
        <w:r w:rsidRPr="00DC4B57">
          <w:rPr>
            <w:rFonts w:cs="Times New Roman"/>
            <w:szCs w:val="24"/>
          </w:rPr>
          <w:t>ontract</w:t>
        </w:r>
        <w:r>
          <w:rPr>
            <w:rFonts w:cs="Times New Roman"/>
            <w:szCs w:val="24"/>
          </w:rPr>
          <w:t xml:space="preserve"> period.</w:t>
        </w:r>
      </w:ins>
      <w:ins w:id="42" w:author="Narottam Sharma" w:date="2025-09-07T15:34:00Z">
        <w:r>
          <w:rPr>
            <w:rFonts w:cs="Times New Roman"/>
            <w:szCs w:val="24"/>
          </w:rPr>
          <w:t xml:space="preserve"> </w:t>
        </w:r>
        <w:r w:rsidRPr="00DC4B57">
          <w:rPr>
            <w:rFonts w:cs="Times New Roman"/>
            <w:szCs w:val="24"/>
          </w:rPr>
          <w:t xml:space="preserve">The </w:t>
        </w:r>
      </w:ins>
      <w:ins w:id="43" w:author="Narottam Sharma" w:date="2025-09-07T15:39:00Z">
        <w:r>
          <w:rPr>
            <w:rFonts w:cs="Times New Roman"/>
            <w:szCs w:val="24"/>
          </w:rPr>
          <w:t>C</w:t>
        </w:r>
      </w:ins>
      <w:ins w:id="44" w:author="Narottam Sharma" w:date="2025-09-07T15:34:00Z">
        <w:r w:rsidRPr="00DC4B57">
          <w:rPr>
            <w:rFonts w:cs="Times New Roman"/>
            <w:szCs w:val="24"/>
          </w:rPr>
          <w:t xml:space="preserve">ontractor has invested the </w:t>
        </w:r>
      </w:ins>
      <w:ins w:id="45" w:author="Narottam Sharma" w:date="2025-09-07T15:39:00Z">
        <w:r>
          <w:rPr>
            <w:rFonts w:cs="Times New Roman"/>
            <w:szCs w:val="24"/>
          </w:rPr>
          <w:t>A</w:t>
        </w:r>
      </w:ins>
      <w:ins w:id="46" w:author="Narottam Sharma" w:date="2025-09-07T15:34:00Z">
        <w:r w:rsidRPr="00DC4B57">
          <w:rPr>
            <w:rFonts w:cs="Times New Roman"/>
            <w:szCs w:val="24"/>
          </w:rPr>
          <w:t>dvances received for or in connection</w:t>
        </w:r>
        <w:bookmarkStart w:id="47" w:name="_GoBack"/>
        <w:bookmarkEnd w:id="47"/>
        <w:r w:rsidRPr="00DC4B57">
          <w:rPr>
            <w:rFonts w:cs="Times New Roman"/>
            <w:szCs w:val="24"/>
          </w:rPr>
          <w:t xml:space="preserve"> with execution of the </w:t>
        </w:r>
      </w:ins>
      <w:ins w:id="48" w:author="Narottam Sharma" w:date="2025-09-07T15:39:00Z">
        <w:r>
          <w:rPr>
            <w:rFonts w:cs="Times New Roman"/>
            <w:szCs w:val="24"/>
          </w:rPr>
          <w:t>W</w:t>
        </w:r>
      </w:ins>
      <w:ins w:id="49" w:author="Narottam Sharma" w:date="2025-09-07T15:34:00Z">
        <w:r w:rsidRPr="00DC4B57">
          <w:rPr>
            <w:rFonts w:cs="Times New Roman"/>
            <w:szCs w:val="24"/>
          </w:rPr>
          <w:t xml:space="preserve">orks under the </w:t>
        </w:r>
        <w:r w:rsidR="0087676B" w:rsidRPr="00DC4B57">
          <w:rPr>
            <w:rFonts w:cs="Times New Roman"/>
            <w:szCs w:val="24"/>
          </w:rPr>
          <w:t xml:space="preserve">Contract </w:t>
        </w:r>
        <w:r w:rsidRPr="00DC4B57">
          <w:rPr>
            <w:rFonts w:cs="Times New Roman"/>
            <w:szCs w:val="24"/>
          </w:rPr>
          <w:t>such as deployment of plant and equipment</w:t>
        </w:r>
        <w:r>
          <w:rPr>
            <w:rFonts w:cs="Times New Roman"/>
            <w:szCs w:val="24"/>
          </w:rPr>
          <w:t xml:space="preserve">, </w:t>
        </w:r>
        <w:r w:rsidR="0087676B" w:rsidRPr="00DC4B57">
          <w:rPr>
            <w:rFonts w:cs="Times New Roman"/>
            <w:szCs w:val="24"/>
          </w:rPr>
          <w:t xml:space="preserve">Site </w:t>
        </w:r>
        <w:r w:rsidRPr="00DC4B57">
          <w:rPr>
            <w:rFonts w:cs="Times New Roman"/>
            <w:szCs w:val="24"/>
          </w:rPr>
          <w:t>setup and mobilization</w:t>
        </w:r>
      </w:ins>
      <w:ins w:id="50" w:author="Narottam Sharma" w:date="2025-09-07T15:35:00Z">
        <w:r w:rsidRPr="00DC4B57">
          <w:rPr>
            <w:rFonts w:cs="Times New Roman"/>
            <w:szCs w:val="24"/>
          </w:rPr>
          <w:t xml:space="preserve"> of all other resources</w:t>
        </w:r>
        <w:r>
          <w:rPr>
            <w:rFonts w:cs="Times New Roman"/>
            <w:szCs w:val="24"/>
          </w:rPr>
          <w:t xml:space="preserve">. </w:t>
        </w:r>
        <w:r w:rsidRPr="00DC4B57">
          <w:rPr>
            <w:rFonts w:cs="Times New Roman"/>
            <w:szCs w:val="24"/>
          </w:rPr>
          <w:t>The costs incurred for procurement of all such resources mobilised</w:t>
        </w:r>
      </w:ins>
      <w:ins w:id="51" w:author="Narottam Sharma" w:date="2025-09-07T15:40:00Z">
        <w:r>
          <w:rPr>
            <w:rFonts w:cs="Times New Roman"/>
            <w:szCs w:val="24"/>
          </w:rPr>
          <w:t>,</w:t>
        </w:r>
      </w:ins>
      <w:ins w:id="52" w:author="Narottam Sharma" w:date="2025-09-07T15:35:00Z">
        <w:r w:rsidRPr="00DC4B57">
          <w:rPr>
            <w:rFonts w:cs="Times New Roman"/>
            <w:szCs w:val="24"/>
          </w:rPr>
          <w:t xml:space="preserve"> was to be recovered from the payment</w:t>
        </w:r>
      </w:ins>
      <w:ins w:id="53" w:author="Narottam Sharma" w:date="2025-09-07T15:40:00Z">
        <w:r>
          <w:rPr>
            <w:rFonts w:cs="Times New Roman"/>
            <w:szCs w:val="24"/>
          </w:rPr>
          <w:t>s</w:t>
        </w:r>
      </w:ins>
      <w:ins w:id="54" w:author="Narottam Sharma" w:date="2025-09-07T15:35:00Z">
        <w:r w:rsidRPr="00DC4B57">
          <w:rPr>
            <w:rFonts w:cs="Times New Roman"/>
            <w:szCs w:val="24"/>
          </w:rPr>
          <w:t xml:space="preserve"> </w:t>
        </w:r>
      </w:ins>
      <w:ins w:id="55" w:author="Narottam Sharma" w:date="2025-09-07T15:40:00Z">
        <w:r>
          <w:rPr>
            <w:rFonts w:cs="Times New Roman"/>
            <w:szCs w:val="24"/>
          </w:rPr>
          <w:t xml:space="preserve">to be </w:t>
        </w:r>
      </w:ins>
      <w:ins w:id="56" w:author="Narottam Sharma" w:date="2025-09-07T15:35:00Z">
        <w:r w:rsidRPr="00DC4B57">
          <w:rPr>
            <w:rFonts w:cs="Times New Roman"/>
            <w:szCs w:val="24"/>
          </w:rPr>
          <w:t xml:space="preserve">received through execution of the </w:t>
        </w:r>
      </w:ins>
      <w:ins w:id="57" w:author="Narottam Sharma" w:date="2025-09-07T15:40:00Z">
        <w:r>
          <w:rPr>
            <w:rFonts w:cs="Times New Roman"/>
            <w:szCs w:val="24"/>
          </w:rPr>
          <w:t>W</w:t>
        </w:r>
      </w:ins>
      <w:ins w:id="58" w:author="Narottam Sharma" w:date="2025-09-07T15:35:00Z">
        <w:r w:rsidRPr="00DC4B57">
          <w:rPr>
            <w:rFonts w:cs="Times New Roman"/>
            <w:szCs w:val="24"/>
          </w:rPr>
          <w:t>orks</w:t>
        </w:r>
        <w:r>
          <w:rPr>
            <w:rFonts w:cs="Times New Roman"/>
            <w:szCs w:val="24"/>
          </w:rPr>
          <w:t xml:space="preserve">. </w:t>
        </w:r>
      </w:ins>
      <w:ins w:id="59" w:author="Narottam Sharma" w:date="2025-09-07T15:36:00Z">
        <w:r w:rsidRPr="00DC4B57">
          <w:rPr>
            <w:rFonts w:cs="Times New Roman"/>
            <w:szCs w:val="24"/>
          </w:rPr>
          <w:t xml:space="preserve">The </w:t>
        </w:r>
      </w:ins>
      <w:ins w:id="60" w:author="Narottam Sharma" w:date="2025-09-07T15:40:00Z">
        <w:r>
          <w:rPr>
            <w:rFonts w:cs="Times New Roman"/>
            <w:szCs w:val="24"/>
          </w:rPr>
          <w:t>C</w:t>
        </w:r>
      </w:ins>
      <w:ins w:id="61" w:author="Narottam Sharma" w:date="2025-09-07T15:36:00Z">
        <w:r w:rsidRPr="00DC4B57">
          <w:rPr>
            <w:rFonts w:cs="Times New Roman"/>
            <w:szCs w:val="24"/>
          </w:rPr>
          <w:t xml:space="preserve">ontractor was also to repay the </w:t>
        </w:r>
      </w:ins>
      <w:ins w:id="62" w:author="Narottam Sharma" w:date="2025-09-07T15:40:00Z">
        <w:r>
          <w:rPr>
            <w:rFonts w:cs="Times New Roman"/>
            <w:szCs w:val="24"/>
          </w:rPr>
          <w:t>A</w:t>
        </w:r>
      </w:ins>
      <w:ins w:id="63" w:author="Narottam Sharma" w:date="2025-09-07T15:36:00Z">
        <w:r w:rsidRPr="00DC4B57">
          <w:rPr>
            <w:rFonts w:cs="Times New Roman"/>
            <w:szCs w:val="24"/>
          </w:rPr>
          <w:t xml:space="preserve">dvances through the payments received for the </w:t>
        </w:r>
      </w:ins>
      <w:ins w:id="64" w:author="Narottam Sharma" w:date="2025-09-07T15:40:00Z">
        <w:r>
          <w:rPr>
            <w:rFonts w:cs="Times New Roman"/>
            <w:szCs w:val="24"/>
          </w:rPr>
          <w:t>W</w:t>
        </w:r>
      </w:ins>
      <w:ins w:id="65" w:author="Narottam Sharma" w:date="2025-09-07T15:36:00Z">
        <w:r w:rsidRPr="00DC4B57">
          <w:rPr>
            <w:rFonts w:cs="Times New Roman"/>
            <w:szCs w:val="24"/>
          </w:rPr>
          <w:t>orks executed</w:t>
        </w:r>
      </w:ins>
      <w:ins w:id="66" w:author="Narottam Sharma" w:date="2025-09-07T15:40:00Z">
        <w:r>
          <w:rPr>
            <w:rFonts w:cs="Times New Roman"/>
            <w:szCs w:val="24"/>
          </w:rPr>
          <w:t>.</w:t>
        </w:r>
      </w:ins>
      <w:ins w:id="67" w:author="Narottam Sharma" w:date="2025-09-07T15:36:00Z">
        <w:r>
          <w:rPr>
            <w:rFonts w:cs="Times New Roman"/>
            <w:szCs w:val="24"/>
          </w:rPr>
          <w:t xml:space="preserve"> </w:t>
        </w:r>
      </w:ins>
      <w:ins w:id="68" w:author="Narottam Sharma" w:date="2025-09-07T15:40:00Z">
        <w:r>
          <w:rPr>
            <w:rFonts w:cs="Times New Roman"/>
            <w:szCs w:val="24"/>
          </w:rPr>
          <w:t>A</w:t>
        </w:r>
      </w:ins>
      <w:ins w:id="69" w:author="Narottam Sharma" w:date="2025-09-07T15:36:00Z">
        <w:r w:rsidRPr="00DC4B57">
          <w:rPr>
            <w:rFonts w:cs="Times New Roman"/>
            <w:szCs w:val="24"/>
          </w:rPr>
          <w:t>s already noted</w:t>
        </w:r>
      </w:ins>
      <w:ins w:id="70" w:author="Narottam Sharma" w:date="2025-09-07T15:40:00Z">
        <w:r>
          <w:rPr>
            <w:rFonts w:cs="Times New Roman"/>
            <w:szCs w:val="24"/>
          </w:rPr>
          <w:t>,</w:t>
        </w:r>
      </w:ins>
      <w:ins w:id="71" w:author="Narottam Sharma" w:date="2025-09-07T15:36:00Z">
        <w:r w:rsidRPr="00DC4B57">
          <w:rPr>
            <w:rFonts w:cs="Times New Roman"/>
            <w:szCs w:val="24"/>
          </w:rPr>
          <w:t xml:space="preserve"> due to various reasons not attributable to the </w:t>
        </w:r>
      </w:ins>
      <w:ins w:id="72" w:author="Narottam Sharma" w:date="2025-09-07T15:41:00Z">
        <w:r>
          <w:rPr>
            <w:rFonts w:cs="Times New Roman"/>
            <w:szCs w:val="24"/>
          </w:rPr>
          <w:t>C</w:t>
        </w:r>
      </w:ins>
      <w:ins w:id="73" w:author="Narottam Sharma" w:date="2025-09-07T15:36:00Z">
        <w:r w:rsidRPr="00DC4B57">
          <w:rPr>
            <w:rFonts w:cs="Times New Roman"/>
            <w:szCs w:val="24"/>
          </w:rPr>
          <w:t>ontractor</w:t>
        </w:r>
      </w:ins>
      <w:ins w:id="74" w:author="Narottam Sharma" w:date="2025-09-07T15:41:00Z">
        <w:r>
          <w:rPr>
            <w:rFonts w:cs="Times New Roman"/>
            <w:szCs w:val="24"/>
          </w:rPr>
          <w:t>.</w:t>
        </w:r>
      </w:ins>
      <w:ins w:id="75" w:author="Narottam Sharma" w:date="2025-09-07T15:36:00Z">
        <w:r w:rsidRPr="00DC4B57">
          <w:rPr>
            <w:rFonts w:cs="Times New Roman"/>
            <w:szCs w:val="24"/>
          </w:rPr>
          <w:t xml:space="preserve"> the value of </w:t>
        </w:r>
      </w:ins>
      <w:ins w:id="76" w:author="Narottam Sharma" w:date="2025-09-07T15:41:00Z">
        <w:r>
          <w:rPr>
            <w:rFonts w:cs="Times New Roman"/>
            <w:szCs w:val="24"/>
          </w:rPr>
          <w:t>W</w:t>
        </w:r>
      </w:ins>
      <w:ins w:id="77" w:author="Narottam Sharma" w:date="2025-09-07T15:36:00Z">
        <w:r w:rsidRPr="00DC4B57">
          <w:rPr>
            <w:rFonts w:cs="Times New Roman"/>
            <w:szCs w:val="24"/>
          </w:rPr>
          <w:t xml:space="preserve">ork executed under the </w:t>
        </w:r>
      </w:ins>
      <w:ins w:id="78" w:author="Narottam Sharma" w:date="2025-09-07T15:41:00Z">
        <w:r>
          <w:rPr>
            <w:rFonts w:cs="Times New Roman"/>
            <w:szCs w:val="24"/>
          </w:rPr>
          <w:t>C</w:t>
        </w:r>
      </w:ins>
      <w:ins w:id="79" w:author="Narottam Sharma" w:date="2025-09-07T15:36:00Z">
        <w:r w:rsidRPr="00DC4B57">
          <w:rPr>
            <w:rFonts w:cs="Times New Roman"/>
            <w:szCs w:val="24"/>
          </w:rPr>
          <w:t>ontract was only about 19%</w:t>
        </w:r>
      </w:ins>
      <w:ins w:id="80" w:author="Narottam Sharma" w:date="2025-09-07T15:37:00Z">
        <w:r w:rsidRPr="00DC4B57">
          <w:rPr>
            <w:rFonts w:cs="Times New Roman"/>
            <w:szCs w:val="24"/>
          </w:rPr>
          <w:t xml:space="preserve"> and correspondingly the recovery of the </w:t>
        </w:r>
      </w:ins>
      <w:ins w:id="81" w:author="Narottam Sharma" w:date="2025-09-07T15:41:00Z">
        <w:r>
          <w:rPr>
            <w:rFonts w:cs="Times New Roman"/>
            <w:szCs w:val="24"/>
          </w:rPr>
          <w:t>A</w:t>
        </w:r>
      </w:ins>
      <w:ins w:id="82" w:author="Narottam Sharma" w:date="2025-09-07T15:37:00Z">
        <w:r w:rsidRPr="00DC4B57">
          <w:rPr>
            <w:rFonts w:cs="Times New Roman"/>
            <w:szCs w:val="24"/>
          </w:rPr>
          <w:t xml:space="preserve">dvances was also delayed beyond the </w:t>
        </w:r>
        <w:r w:rsidR="0087676B" w:rsidRPr="00DC4B57">
          <w:rPr>
            <w:rFonts w:cs="Times New Roman"/>
            <w:szCs w:val="24"/>
          </w:rPr>
          <w:t>Stipulated Completion Date</w:t>
        </w:r>
        <w:r>
          <w:rPr>
            <w:rFonts w:cs="Times New Roman"/>
            <w:szCs w:val="24"/>
          </w:rPr>
          <w:t xml:space="preserve">. </w:t>
        </w:r>
        <w:r w:rsidRPr="00DC4B57">
          <w:rPr>
            <w:rFonts w:cs="Times New Roman"/>
            <w:szCs w:val="24"/>
          </w:rPr>
          <w:t xml:space="preserve">The additional interest that the </w:t>
        </w:r>
      </w:ins>
      <w:ins w:id="83" w:author="Narottam Sharma" w:date="2025-09-07T15:41:00Z">
        <w:r>
          <w:rPr>
            <w:rFonts w:cs="Times New Roman"/>
            <w:szCs w:val="24"/>
          </w:rPr>
          <w:t>C</w:t>
        </w:r>
      </w:ins>
      <w:ins w:id="84" w:author="Narottam Sharma" w:date="2025-09-07T15:37:00Z">
        <w:r w:rsidRPr="00DC4B57">
          <w:rPr>
            <w:rFonts w:cs="Times New Roman"/>
            <w:szCs w:val="24"/>
          </w:rPr>
          <w:t xml:space="preserve">ontractor has to pay due to delayed recovery of the </w:t>
        </w:r>
      </w:ins>
      <w:ins w:id="85" w:author="Narottam Sharma" w:date="2025-09-07T15:41:00Z">
        <w:r>
          <w:rPr>
            <w:rFonts w:cs="Times New Roman"/>
            <w:szCs w:val="24"/>
          </w:rPr>
          <w:t>A</w:t>
        </w:r>
      </w:ins>
      <w:ins w:id="86" w:author="Narottam Sharma" w:date="2025-09-07T15:37:00Z">
        <w:r w:rsidRPr="00DC4B57">
          <w:rPr>
            <w:rFonts w:cs="Times New Roman"/>
            <w:szCs w:val="24"/>
          </w:rPr>
          <w:t>dvances was not for</w:t>
        </w:r>
      </w:ins>
      <w:ins w:id="87" w:author="Narottam Sharma" w:date="2025-09-07T15:41:00Z">
        <w:r>
          <w:rPr>
            <w:rFonts w:cs="Times New Roman"/>
            <w:szCs w:val="24"/>
          </w:rPr>
          <w:t>esee</w:t>
        </w:r>
      </w:ins>
      <w:ins w:id="88" w:author="Narottam Sharma" w:date="2025-09-07T15:42:00Z">
        <w:r>
          <w:rPr>
            <w:rFonts w:cs="Times New Roman"/>
            <w:szCs w:val="24"/>
          </w:rPr>
          <w:t>n</w:t>
        </w:r>
      </w:ins>
      <w:ins w:id="89" w:author="Narottam Sharma" w:date="2025-09-07T15:37:00Z">
        <w:r w:rsidRPr="00DC4B57">
          <w:rPr>
            <w:rFonts w:cs="Times New Roman"/>
            <w:szCs w:val="24"/>
          </w:rPr>
          <w:t xml:space="preserve"> and provided for</w:t>
        </w:r>
      </w:ins>
      <w:ins w:id="90" w:author="Narottam Sharma" w:date="2025-09-07T15:38:00Z">
        <w:r w:rsidRPr="00DC4B57">
          <w:rPr>
            <w:rFonts w:cs="Times New Roman"/>
            <w:szCs w:val="24"/>
          </w:rPr>
          <w:t xml:space="preserve"> </w:t>
        </w:r>
        <w:r w:rsidRPr="00DC4B57">
          <w:rPr>
            <w:rFonts w:cs="Times New Roman"/>
            <w:szCs w:val="24"/>
          </w:rPr>
          <w:lastRenderedPageBreak/>
          <w:t xml:space="preserve">in the </w:t>
        </w:r>
      </w:ins>
      <w:ins w:id="91" w:author="Narottam Sharma" w:date="2025-09-07T15:42:00Z">
        <w:r>
          <w:rPr>
            <w:rFonts w:cs="Times New Roman"/>
            <w:szCs w:val="24"/>
          </w:rPr>
          <w:t>C</w:t>
        </w:r>
      </w:ins>
      <w:ins w:id="92" w:author="Narottam Sharma" w:date="2025-09-07T15:38:00Z">
        <w:r w:rsidRPr="00DC4B57">
          <w:rPr>
            <w:rFonts w:cs="Times New Roman"/>
            <w:szCs w:val="24"/>
          </w:rPr>
          <w:t>ontract price and is payable separately</w:t>
        </w:r>
        <w:r>
          <w:rPr>
            <w:rFonts w:cs="Times New Roman"/>
            <w:szCs w:val="24"/>
          </w:rPr>
          <w:t xml:space="preserve">. </w:t>
        </w:r>
        <w:r w:rsidRPr="00DC4B57">
          <w:rPr>
            <w:rFonts w:cs="Times New Roman"/>
            <w:szCs w:val="24"/>
          </w:rPr>
          <w:t xml:space="preserve">Evaluation of this amount is done in </w:t>
        </w:r>
      </w:ins>
      <w:ins w:id="93" w:author="Narottam Sharma" w:date="2025-09-07T15:42:00Z">
        <w:r w:rsidRPr="00DC4B57">
          <w:rPr>
            <w:rFonts w:cs="Times New Roman"/>
            <w:b/>
            <w:bCs/>
            <w:szCs w:val="24"/>
            <w:rPrChange w:id="94" w:author="Narottam Sharma" w:date="2025-09-07T15:42:00Z">
              <w:rPr>
                <w:rFonts w:cs="Times New Roman"/>
                <w:szCs w:val="24"/>
              </w:rPr>
            </w:rPrChange>
          </w:rPr>
          <w:t>Appendix</w:t>
        </w:r>
      </w:ins>
      <w:ins w:id="95" w:author="Narottam Sharma" w:date="2025-09-07T15:38:00Z">
        <w:r w:rsidRPr="00DC4B57">
          <w:rPr>
            <w:rFonts w:cs="Times New Roman"/>
            <w:b/>
            <w:bCs/>
            <w:szCs w:val="24"/>
            <w:rPrChange w:id="96" w:author="Narottam Sharma" w:date="2025-09-07T15:42:00Z">
              <w:rPr>
                <w:rFonts w:cs="Times New Roman"/>
                <w:szCs w:val="24"/>
              </w:rPr>
            </w:rPrChange>
          </w:rPr>
          <w:t>…</w:t>
        </w:r>
      </w:ins>
    </w:p>
    <w:p w14:paraId="19431D21" w14:textId="77777777" w:rsidR="00D06FE8" w:rsidRPr="003E3CE7" w:rsidRDefault="00D06FE8" w:rsidP="00425F41">
      <w:pPr>
        <w:pStyle w:val="ListParagraph"/>
        <w:numPr>
          <w:ilvl w:val="1"/>
          <w:numId w:val="1"/>
        </w:numPr>
        <w:spacing w:after="240"/>
        <w:ind w:left="851" w:hanging="851"/>
        <w:contextualSpacing w:val="0"/>
        <w:rPr>
          <w:rFonts w:cs="Times New Roman"/>
          <w:b/>
          <w:szCs w:val="24"/>
          <w:u w:val="single"/>
        </w:rPr>
      </w:pPr>
      <w:r w:rsidRPr="003E3CE7">
        <w:rPr>
          <w:rFonts w:cs="Times New Roman"/>
          <w:b/>
          <w:szCs w:val="24"/>
          <w:u w:val="single"/>
        </w:rPr>
        <w:t>Other Costs</w:t>
      </w:r>
    </w:p>
    <w:p w14:paraId="3EC13C07" w14:textId="77777777" w:rsidR="00D06FE8" w:rsidRPr="00D06FE8" w:rsidRDefault="00D06FE8" w:rsidP="00425F41">
      <w:pPr>
        <w:pStyle w:val="ListParagraph"/>
        <w:numPr>
          <w:ilvl w:val="0"/>
          <w:numId w:val="3"/>
        </w:numPr>
        <w:spacing w:after="240"/>
        <w:ind w:left="851" w:hanging="851"/>
        <w:contextualSpacing w:val="0"/>
        <w:rPr>
          <w:rFonts w:cs="Times New Roman"/>
          <w:szCs w:val="24"/>
        </w:rPr>
      </w:pPr>
      <w:r w:rsidRPr="00D06FE8">
        <w:rPr>
          <w:rFonts w:cs="Times New Roman"/>
          <w:szCs w:val="24"/>
        </w:rPr>
        <w:t xml:space="preserve">This section outlines any additional, verifiable costs directly resulting from the delay that are not covered in the above categories. This includes expenses such as costs for re-sequencing the works and additional administrative efforts. Supporting documentation for these costs is provided in </w:t>
      </w:r>
      <w:r w:rsidRPr="003E3CE7">
        <w:rPr>
          <w:rFonts w:cs="Times New Roman"/>
          <w:b/>
          <w:szCs w:val="24"/>
        </w:rPr>
        <w:t>Appendix G</w:t>
      </w:r>
      <w:r w:rsidRPr="00D06FE8">
        <w:rPr>
          <w:rFonts w:cs="Times New Roman"/>
          <w:szCs w:val="24"/>
        </w:rPr>
        <w:t>.</w:t>
      </w:r>
    </w:p>
    <w:p w14:paraId="1628A57F" w14:textId="77777777" w:rsidR="00D06FE8" w:rsidRPr="003E3CE7" w:rsidRDefault="00D06FE8" w:rsidP="00425F41">
      <w:pPr>
        <w:pStyle w:val="ListParagraph"/>
        <w:numPr>
          <w:ilvl w:val="0"/>
          <w:numId w:val="1"/>
        </w:numPr>
        <w:spacing w:after="240"/>
        <w:ind w:left="851" w:hanging="851"/>
        <w:contextualSpacing w:val="0"/>
        <w:rPr>
          <w:rFonts w:cs="Times New Roman"/>
          <w:b/>
          <w:szCs w:val="24"/>
        </w:rPr>
      </w:pPr>
      <w:r w:rsidRPr="003E3CE7">
        <w:rPr>
          <w:rFonts w:cs="Times New Roman"/>
          <w:b/>
          <w:szCs w:val="24"/>
        </w:rPr>
        <w:t>Conclusion</w:t>
      </w:r>
    </w:p>
    <w:p w14:paraId="3FF01DE6" w14:textId="0D8D2445" w:rsidR="003E3CE7" w:rsidRPr="00346EC1" w:rsidRDefault="00D06FE8">
      <w:pPr>
        <w:pStyle w:val="ListParagraph"/>
        <w:numPr>
          <w:ilvl w:val="0"/>
          <w:numId w:val="3"/>
        </w:numPr>
        <w:spacing w:after="200"/>
        <w:ind w:left="851" w:hanging="851"/>
        <w:contextualSpacing w:val="0"/>
        <w:rPr>
          <w:rFonts w:eastAsia="Times New Roman" w:cs="Times New Roman"/>
          <w:b/>
          <w:szCs w:val="24"/>
          <w:lang w:val="en-US"/>
        </w:rPr>
        <w:pPrChange w:id="97" w:author="NKS Infraconlegal" w:date="2025-09-08T11:47:00Z">
          <w:pPr>
            <w:pStyle w:val="ListParagraph"/>
            <w:numPr>
              <w:numId w:val="3"/>
            </w:numPr>
            <w:spacing w:after="200" w:line="288" w:lineRule="auto"/>
            <w:ind w:left="851" w:hanging="851"/>
            <w:contextualSpacing w:val="0"/>
          </w:pPr>
        </w:pPrChange>
      </w:pPr>
      <w:r w:rsidRPr="00346EC1">
        <w:rPr>
          <w:rFonts w:cs="Times New Roman"/>
          <w:szCs w:val="24"/>
        </w:rPr>
        <w:t xml:space="preserve">The </w:t>
      </w:r>
      <w:r w:rsidR="003E3CE7" w:rsidRPr="00346EC1">
        <w:rPr>
          <w:rFonts w:cs="Times New Roman"/>
          <w:szCs w:val="24"/>
        </w:rPr>
        <w:t xml:space="preserve">Total </w:t>
      </w:r>
      <w:ins w:id="98" w:author="Narottam Sharma" w:date="2025-09-07T15:42:00Z">
        <w:r w:rsidR="002224AF">
          <w:rPr>
            <w:rFonts w:cs="Times New Roman"/>
            <w:szCs w:val="24"/>
          </w:rPr>
          <w:t xml:space="preserve">additional </w:t>
        </w:r>
      </w:ins>
      <w:ins w:id="99" w:author="Narottam Sharma" w:date="2025-09-07T15:43:00Z">
        <w:r w:rsidR="002224AF">
          <w:rPr>
            <w:rFonts w:cs="Times New Roman"/>
            <w:szCs w:val="24"/>
          </w:rPr>
          <w:t>costs and losses suffered due to del</w:t>
        </w:r>
      </w:ins>
      <w:ins w:id="100" w:author="NKS Infraconlegal" w:date="2025-09-08T11:48:00Z">
        <w:r w:rsidR="00856C65">
          <w:rPr>
            <w:rFonts w:cs="Times New Roman"/>
            <w:szCs w:val="24"/>
          </w:rPr>
          <w:t>a</w:t>
        </w:r>
      </w:ins>
      <w:ins w:id="101" w:author="Narottam Sharma" w:date="2025-09-07T15:44:00Z">
        <w:r w:rsidR="002224AF">
          <w:rPr>
            <w:rFonts w:cs="Times New Roman"/>
            <w:szCs w:val="24"/>
          </w:rPr>
          <w:t>y</w:t>
        </w:r>
      </w:ins>
      <w:ins w:id="102" w:author="Narottam Sharma" w:date="2025-09-07T15:43:00Z">
        <w:del w:id="103" w:author="NKS Infraconlegal" w:date="2025-09-08T11:48:00Z">
          <w:r w:rsidR="002224AF" w:rsidDel="00856C65">
            <w:rPr>
              <w:rFonts w:cs="Times New Roman"/>
              <w:szCs w:val="24"/>
            </w:rPr>
            <w:delText>a</w:delText>
          </w:r>
        </w:del>
        <w:r w:rsidR="002224AF">
          <w:rPr>
            <w:rFonts w:cs="Times New Roman"/>
            <w:szCs w:val="24"/>
          </w:rPr>
          <w:t>s and disruptions caused to the Works</w:t>
        </w:r>
      </w:ins>
      <w:ins w:id="104" w:author="Narottam Sharma" w:date="2025-09-07T15:44:00Z">
        <w:r w:rsidR="002224AF">
          <w:rPr>
            <w:rFonts w:cs="Times New Roman"/>
            <w:szCs w:val="24"/>
          </w:rPr>
          <w:t>,</w:t>
        </w:r>
      </w:ins>
      <w:ins w:id="105" w:author="Narottam Sharma" w:date="2025-09-07T15:43:00Z">
        <w:r w:rsidR="002224AF">
          <w:rPr>
            <w:rFonts w:cs="Times New Roman"/>
            <w:szCs w:val="24"/>
          </w:rPr>
          <w:t xml:space="preserve"> </w:t>
        </w:r>
      </w:ins>
      <w:ins w:id="106" w:author="Narottam Sharma" w:date="2025-09-07T15:45:00Z">
        <w:r w:rsidR="002224AF">
          <w:rPr>
            <w:rFonts w:cs="Times New Roman"/>
            <w:szCs w:val="24"/>
          </w:rPr>
          <w:t xml:space="preserve">as of June 2025, </w:t>
        </w:r>
      </w:ins>
      <w:ins w:id="107" w:author="Narottam Sharma" w:date="2025-09-07T15:44:00Z">
        <w:r w:rsidR="002224AF">
          <w:rPr>
            <w:rFonts w:cs="Times New Roman"/>
            <w:szCs w:val="24"/>
          </w:rPr>
          <w:t xml:space="preserve">amounts </w:t>
        </w:r>
      </w:ins>
      <w:ins w:id="108" w:author="Narottam Sharma" w:date="2025-09-07T15:43:00Z">
        <w:r w:rsidR="002224AF">
          <w:rPr>
            <w:rFonts w:cs="Times New Roman"/>
            <w:szCs w:val="24"/>
          </w:rPr>
          <w:t>to</w:t>
        </w:r>
      </w:ins>
      <w:del w:id="109" w:author="Narottam Sharma" w:date="2025-09-07T15:43:00Z">
        <w:r w:rsidR="003E3CE7" w:rsidRPr="00346EC1" w:rsidDel="002224AF">
          <w:rPr>
            <w:rFonts w:cs="Times New Roman"/>
            <w:szCs w:val="24"/>
          </w:rPr>
          <w:delText xml:space="preserve">Claim Amount </w:delText>
        </w:r>
        <w:r w:rsidRPr="00346EC1" w:rsidDel="002224AF">
          <w:rPr>
            <w:rFonts w:cs="Times New Roman"/>
            <w:szCs w:val="24"/>
          </w:rPr>
          <w:delText>of</w:delText>
        </w:r>
      </w:del>
      <w:ins w:id="110" w:author="Narottam Sharma" w:date="2025-09-07T15:45:00Z">
        <w:r w:rsidR="002224AF">
          <w:rPr>
            <w:rFonts w:cs="Times New Roman"/>
            <w:szCs w:val="24"/>
          </w:rPr>
          <w:t xml:space="preserve"> </w:t>
        </w:r>
      </w:ins>
      <w:del w:id="111" w:author="Narottam Sharma" w:date="2025-09-07T15:43:00Z">
        <w:r w:rsidRPr="00346EC1" w:rsidDel="002224AF">
          <w:rPr>
            <w:rFonts w:cs="Times New Roman"/>
            <w:szCs w:val="24"/>
          </w:rPr>
          <w:delText xml:space="preserve"> </w:delText>
        </w:r>
      </w:del>
      <w:r w:rsidR="003E3CE7" w:rsidRPr="00346EC1">
        <w:rPr>
          <w:rFonts w:cs="Times New Roman"/>
          <w:szCs w:val="24"/>
        </w:rPr>
        <w:t>INR</w:t>
      </w:r>
      <w:r w:rsidR="00C40C68">
        <w:rPr>
          <w:rFonts w:cs="Times New Roman"/>
          <w:szCs w:val="24"/>
        </w:rPr>
        <w:t xml:space="preserve"> </w:t>
      </w:r>
      <w:r w:rsidR="00C40C68" w:rsidRPr="00C40C68">
        <w:rPr>
          <w:rFonts w:cs="Times New Roman"/>
          <w:szCs w:val="24"/>
          <w:highlight w:val="yellow"/>
        </w:rPr>
        <w:t>451.47 crores</w:t>
      </w:r>
      <w:ins w:id="112" w:author="Narottam Sharma" w:date="2025-09-07T15:44:00Z">
        <w:r w:rsidR="002224AF">
          <w:rPr>
            <w:rFonts w:cs="Times New Roman"/>
            <w:szCs w:val="24"/>
          </w:rPr>
          <w:t xml:space="preserve">. </w:t>
        </w:r>
        <w:r w:rsidR="002224AF" w:rsidRPr="002224AF">
          <w:rPr>
            <w:rFonts w:cs="Times New Roman"/>
            <w:szCs w:val="24"/>
            <w:highlight w:val="yellow"/>
          </w:rPr>
          <w:t>Needless to mention</w:t>
        </w:r>
      </w:ins>
      <w:r w:rsidRPr="00346EC1">
        <w:rPr>
          <w:rFonts w:cs="Times New Roman"/>
          <w:szCs w:val="24"/>
        </w:rPr>
        <w:t xml:space="preserve"> </w:t>
      </w:r>
      <w:ins w:id="113" w:author="Narottam Sharma" w:date="2025-09-07T15:45:00Z">
        <w:r w:rsidR="00856C65" w:rsidRPr="002224AF">
          <w:rPr>
            <w:rFonts w:cs="Times New Roman"/>
            <w:szCs w:val="24"/>
          </w:rPr>
          <w:t xml:space="preserve">the Contractor </w:t>
        </w:r>
        <w:r w:rsidR="002224AF" w:rsidRPr="002224AF">
          <w:rPr>
            <w:rFonts w:cs="Times New Roman"/>
            <w:szCs w:val="24"/>
          </w:rPr>
          <w:t xml:space="preserve">continues to incur such time related costs in execution of the </w:t>
        </w:r>
        <w:r w:rsidR="00856C65" w:rsidRPr="002224AF">
          <w:rPr>
            <w:rFonts w:cs="Times New Roman"/>
            <w:szCs w:val="24"/>
          </w:rPr>
          <w:t>Works</w:t>
        </w:r>
      </w:ins>
      <w:ins w:id="114" w:author="Narottam Sharma" w:date="2025-09-07T15:46:00Z">
        <w:r w:rsidR="002224AF">
          <w:rPr>
            <w:rFonts w:cs="Times New Roman"/>
            <w:szCs w:val="24"/>
          </w:rPr>
          <w:t xml:space="preserve">, </w:t>
        </w:r>
        <w:r w:rsidR="002224AF" w:rsidRPr="002224AF">
          <w:rPr>
            <w:rFonts w:cs="Times New Roman"/>
            <w:szCs w:val="24"/>
          </w:rPr>
          <w:t>which shall be updated end submitted separately in due course</w:t>
        </w:r>
        <w:r w:rsidR="002224AF">
          <w:rPr>
            <w:rFonts w:cs="Times New Roman"/>
            <w:szCs w:val="24"/>
          </w:rPr>
          <w:t xml:space="preserve">. </w:t>
        </w:r>
        <w:r w:rsidR="002224AF" w:rsidRPr="002224AF">
          <w:rPr>
            <w:rFonts w:cs="Times New Roman"/>
            <w:szCs w:val="24"/>
          </w:rPr>
          <w:t>The above amounts sh</w:t>
        </w:r>
      </w:ins>
      <w:ins w:id="115" w:author="NKS Infraconlegal" w:date="2025-09-08T11:48:00Z">
        <w:r w:rsidR="00856C65">
          <w:rPr>
            <w:rFonts w:cs="Times New Roman"/>
            <w:szCs w:val="24"/>
          </w:rPr>
          <w:t>a</w:t>
        </w:r>
      </w:ins>
      <w:ins w:id="116" w:author="Narottam Sharma" w:date="2025-09-07T15:46:00Z">
        <w:del w:id="117" w:author="NKS Infraconlegal" w:date="2025-09-08T11:48:00Z">
          <w:r w:rsidR="002224AF" w:rsidRPr="002224AF" w:rsidDel="00856C65">
            <w:rPr>
              <w:rFonts w:cs="Times New Roman"/>
              <w:szCs w:val="24"/>
            </w:rPr>
            <w:delText>e</w:delText>
          </w:r>
        </w:del>
        <w:r w:rsidR="002224AF" w:rsidRPr="002224AF">
          <w:rPr>
            <w:rFonts w:cs="Times New Roman"/>
            <w:szCs w:val="24"/>
          </w:rPr>
          <w:t xml:space="preserve">ll carry interest </w:t>
        </w:r>
      </w:ins>
      <w:ins w:id="118" w:author="NKS Infraconlegal" w:date="2025-09-08T11:48:00Z">
        <w:r w:rsidR="00856C65">
          <w:rPr>
            <w:rFonts w:cs="Times New Roman"/>
            <w:szCs w:val="24"/>
          </w:rPr>
          <w:t>at</w:t>
        </w:r>
      </w:ins>
      <w:ins w:id="119" w:author="Narottam Sharma" w:date="2025-09-07T15:46:00Z">
        <w:del w:id="120" w:author="NKS Infraconlegal" w:date="2025-09-08T11:48:00Z">
          <w:r w:rsidR="002224AF" w:rsidRPr="002224AF" w:rsidDel="00856C65">
            <w:rPr>
              <w:rFonts w:cs="Times New Roman"/>
              <w:szCs w:val="24"/>
            </w:rPr>
            <w:delText>add</w:delText>
          </w:r>
        </w:del>
        <w:r w:rsidR="002224AF" w:rsidRPr="002224AF">
          <w:rPr>
            <w:rFonts w:cs="Times New Roman"/>
            <w:szCs w:val="24"/>
          </w:rPr>
          <w:t xml:space="preserve"> </w:t>
        </w:r>
        <w:r w:rsidR="00856C65" w:rsidRPr="002224AF">
          <w:rPr>
            <w:rFonts w:cs="Times New Roman"/>
            <w:szCs w:val="24"/>
          </w:rPr>
          <w:t>Market Rate</w:t>
        </w:r>
        <w:r w:rsidR="002224AF" w:rsidRPr="002224AF">
          <w:rPr>
            <w:rFonts w:cs="Times New Roman"/>
            <w:szCs w:val="24"/>
          </w:rPr>
          <w:t xml:space="preserve"> from the date such costs are incurred</w:t>
        </w:r>
      </w:ins>
      <w:ins w:id="121" w:author="Narottam Sharma" w:date="2025-09-07T15:47:00Z">
        <w:r w:rsidR="002224AF" w:rsidRPr="002224AF">
          <w:rPr>
            <w:rFonts w:cs="Times New Roman"/>
            <w:szCs w:val="24"/>
          </w:rPr>
          <w:t xml:space="preserve"> till the data payment of the same</w:t>
        </w:r>
        <w:r w:rsidR="002224AF">
          <w:rPr>
            <w:rFonts w:cs="Times New Roman"/>
            <w:szCs w:val="24"/>
          </w:rPr>
          <w:t xml:space="preserve">. </w:t>
        </w:r>
        <w:r w:rsidR="002224AF" w:rsidRPr="002224AF">
          <w:rPr>
            <w:rFonts w:cs="Times New Roman"/>
            <w:szCs w:val="24"/>
          </w:rPr>
          <w:t>We request your urgent attention in the matter for providing immediate relief to enable us to sustain the rate of progress</w:t>
        </w:r>
        <w:r w:rsidR="002224AF">
          <w:rPr>
            <w:rFonts w:cs="Times New Roman"/>
            <w:szCs w:val="24"/>
          </w:rPr>
          <w:t xml:space="preserve">. </w:t>
        </w:r>
        <w:r w:rsidR="002224AF" w:rsidRPr="002224AF">
          <w:rPr>
            <w:rFonts w:cs="Times New Roman"/>
            <w:szCs w:val="24"/>
          </w:rPr>
          <w:t xml:space="preserve">We are available for any clarification </w:t>
        </w:r>
      </w:ins>
      <w:ins w:id="122" w:author="NKS Infraconlegal" w:date="2025-09-08T11:49:00Z">
        <w:r w:rsidR="00856C65">
          <w:rPr>
            <w:rFonts w:cs="Times New Roman"/>
            <w:szCs w:val="24"/>
          </w:rPr>
          <w:t>or</w:t>
        </w:r>
      </w:ins>
      <w:ins w:id="123" w:author="Narottam Sharma" w:date="2025-09-07T15:47:00Z">
        <w:del w:id="124" w:author="NKS Infraconlegal" w:date="2025-09-08T11:49:00Z">
          <w:r w:rsidR="002224AF" w:rsidRPr="002224AF" w:rsidDel="00856C65">
            <w:rPr>
              <w:rFonts w:cs="Times New Roman"/>
              <w:szCs w:val="24"/>
            </w:rPr>
            <w:delText>all</w:delText>
          </w:r>
        </w:del>
        <w:r w:rsidR="002224AF" w:rsidRPr="002224AF">
          <w:rPr>
            <w:rFonts w:cs="Times New Roman"/>
            <w:szCs w:val="24"/>
          </w:rPr>
          <w:t xml:space="preserve"> detail that may be required in the m</w:t>
        </w:r>
        <w:r w:rsidR="002224AF">
          <w:rPr>
            <w:rFonts w:cs="Times New Roman"/>
            <w:szCs w:val="24"/>
          </w:rPr>
          <w:t>atter</w:t>
        </w:r>
      </w:ins>
      <w:ins w:id="125" w:author="Narottam Sharma" w:date="2025-09-07T15:48:00Z">
        <w:r w:rsidR="002224AF">
          <w:rPr>
            <w:rFonts w:cs="Times New Roman"/>
            <w:szCs w:val="24"/>
          </w:rPr>
          <w:t>.</w:t>
        </w:r>
      </w:ins>
      <w:del w:id="126" w:author="Narottam Sharma" w:date="2025-09-07T15:48:00Z">
        <w:r w:rsidRPr="00346EC1" w:rsidDel="002224AF">
          <w:rPr>
            <w:rFonts w:cs="Times New Roman"/>
            <w:szCs w:val="24"/>
          </w:rPr>
          <w:delText xml:space="preserve">is a direct and quantifiable result of the Employer-caused delays on this </w:delText>
        </w:r>
        <w:r w:rsidR="003E3CE7" w:rsidRPr="00346EC1" w:rsidDel="002224AF">
          <w:rPr>
            <w:rFonts w:cs="Times New Roman"/>
            <w:szCs w:val="24"/>
          </w:rPr>
          <w:delText>Project</w:delText>
        </w:r>
        <w:r w:rsidRPr="00346EC1" w:rsidDel="002224AF">
          <w:rPr>
            <w:rFonts w:cs="Times New Roman"/>
            <w:szCs w:val="24"/>
          </w:rPr>
          <w:delText xml:space="preserve">. We have provided detailed and verifiable documentation to support each </w:delText>
        </w:r>
        <w:r w:rsidR="003E3CE7" w:rsidRPr="00346EC1" w:rsidDel="002224AF">
          <w:rPr>
            <w:rFonts w:cs="Times New Roman"/>
            <w:szCs w:val="24"/>
          </w:rPr>
          <w:delText xml:space="preserve">Head </w:delText>
        </w:r>
        <w:r w:rsidRPr="00346EC1" w:rsidDel="002224AF">
          <w:rPr>
            <w:rFonts w:cs="Times New Roman"/>
            <w:szCs w:val="24"/>
          </w:rPr>
          <w:delText xml:space="preserve">of </w:delText>
        </w:r>
        <w:r w:rsidR="003E3CE7" w:rsidRPr="00346EC1" w:rsidDel="002224AF">
          <w:rPr>
            <w:rFonts w:cs="Times New Roman"/>
            <w:szCs w:val="24"/>
          </w:rPr>
          <w:delText>Claim</w:delText>
        </w:r>
        <w:r w:rsidRPr="00346EC1" w:rsidDel="002224AF">
          <w:rPr>
            <w:rFonts w:cs="Times New Roman"/>
            <w:szCs w:val="24"/>
          </w:rPr>
          <w:delText>.</w:delText>
        </w:r>
      </w:del>
    </w:p>
    <w:p w14:paraId="79B7D91E" w14:textId="77777777" w:rsidR="003E3CE7" w:rsidRPr="003E3CE7" w:rsidRDefault="003E3CE7" w:rsidP="003E3CE7">
      <w:pPr>
        <w:spacing w:after="200" w:line="288" w:lineRule="auto"/>
        <w:rPr>
          <w:rFonts w:eastAsia="Times New Roman" w:cs="Times New Roman"/>
          <w:b/>
          <w:szCs w:val="24"/>
          <w:lang w:val="en-US"/>
        </w:rPr>
      </w:pPr>
      <w:r w:rsidRPr="003E3CE7">
        <w:rPr>
          <w:rFonts w:eastAsia="Times New Roman" w:cs="Times New Roman"/>
          <w:b/>
          <w:szCs w:val="24"/>
          <w:lang w:val="en-US"/>
        </w:rPr>
        <w:t>Authorized signatory</w:t>
      </w:r>
    </w:p>
    <w:p w14:paraId="1D114890" w14:textId="77777777" w:rsidR="003E3CE7" w:rsidRPr="003E3CE7" w:rsidRDefault="003E3CE7" w:rsidP="003E3CE7">
      <w:pPr>
        <w:spacing w:after="0" w:line="288" w:lineRule="auto"/>
        <w:rPr>
          <w:rFonts w:eastAsia="Times New Roman" w:cs="Times New Roman"/>
          <w:szCs w:val="24"/>
          <w:lang w:val="en-US"/>
        </w:rPr>
      </w:pPr>
      <w:r w:rsidRPr="003E3CE7">
        <w:rPr>
          <w:rFonts w:eastAsia="Times New Roman" w:cs="Times New Roman"/>
          <w:b/>
          <w:szCs w:val="24"/>
          <w:lang w:val="en-US"/>
        </w:rPr>
        <w:t xml:space="preserve">Copy to: - </w:t>
      </w:r>
      <w:r w:rsidRPr="003E3CE7">
        <w:rPr>
          <w:rFonts w:eastAsia="Times New Roman" w:cs="Times New Roman"/>
          <w:szCs w:val="24"/>
          <w:lang w:val="en-US"/>
        </w:rPr>
        <w:t xml:space="preserve">(1) ARTL HQ, Ahmedabad. </w:t>
      </w:r>
    </w:p>
    <w:p w14:paraId="3B198F1C" w14:textId="77777777" w:rsidR="003E3CE7" w:rsidRPr="003E3CE7" w:rsidRDefault="003E3CE7" w:rsidP="003E3CE7">
      <w:pPr>
        <w:spacing w:after="200" w:line="288" w:lineRule="auto"/>
        <w:ind w:left="1276" w:hanging="709"/>
        <w:rPr>
          <w:rFonts w:eastAsia="Times New Roman" w:cs="Times New Roman"/>
          <w:b/>
          <w:szCs w:val="24"/>
        </w:rPr>
      </w:pPr>
      <w:r w:rsidRPr="003E3CE7">
        <w:rPr>
          <w:rFonts w:eastAsia="Times New Roman" w:cs="Times New Roman"/>
          <w:szCs w:val="24"/>
          <w:lang w:val="en-US"/>
        </w:rPr>
        <w:t xml:space="preserve">        (2) Office Copy.</w:t>
      </w:r>
    </w:p>
    <w:p w14:paraId="5E93F3FF" w14:textId="77777777" w:rsidR="00115148" w:rsidRPr="00D06FE8" w:rsidRDefault="00115148" w:rsidP="00D06FE8">
      <w:pPr>
        <w:rPr>
          <w:rFonts w:cs="Times New Roman"/>
          <w:szCs w:val="24"/>
        </w:rPr>
      </w:pPr>
    </w:p>
    <w:sectPr w:rsidR="00115148" w:rsidRPr="00D06FE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172FB" w14:textId="77777777" w:rsidR="006971E9" w:rsidRDefault="006971E9" w:rsidP="00DA6902">
      <w:pPr>
        <w:spacing w:after="0" w:line="240" w:lineRule="auto"/>
      </w:pPr>
      <w:r>
        <w:separator/>
      </w:r>
    </w:p>
  </w:endnote>
  <w:endnote w:type="continuationSeparator" w:id="0">
    <w:p w14:paraId="5DEFF770" w14:textId="77777777" w:rsidR="006971E9" w:rsidRDefault="006971E9" w:rsidP="00DA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467175"/>
      <w:docPartObj>
        <w:docPartGallery w:val="Page Numbers (Bottom of Page)"/>
        <w:docPartUnique/>
      </w:docPartObj>
    </w:sdtPr>
    <w:sdtEndPr>
      <w:rPr>
        <w:noProof/>
      </w:rPr>
    </w:sdtEndPr>
    <w:sdtContent>
      <w:p w14:paraId="44D1FA03" w14:textId="77777777" w:rsidR="00DA6902" w:rsidRDefault="00DA6902">
        <w:pPr>
          <w:pStyle w:val="Footer"/>
          <w:jc w:val="right"/>
        </w:pPr>
        <w:r>
          <w:fldChar w:fldCharType="begin"/>
        </w:r>
        <w:r>
          <w:instrText xml:space="preserve"> PAGE   \* MERGEFORMAT </w:instrText>
        </w:r>
        <w:r>
          <w:fldChar w:fldCharType="separate"/>
        </w:r>
        <w:r w:rsidR="00623878">
          <w:rPr>
            <w:noProof/>
          </w:rPr>
          <w:t>5</w:t>
        </w:r>
        <w:r>
          <w:rPr>
            <w:noProof/>
          </w:rPr>
          <w:fldChar w:fldCharType="end"/>
        </w:r>
      </w:p>
    </w:sdtContent>
  </w:sdt>
  <w:p w14:paraId="467111BE" w14:textId="77777777" w:rsidR="00DA6902" w:rsidRDefault="00DA6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A4B72" w14:textId="77777777" w:rsidR="006971E9" w:rsidRDefault="006971E9" w:rsidP="00DA6902">
      <w:pPr>
        <w:spacing w:after="0" w:line="240" w:lineRule="auto"/>
      </w:pPr>
      <w:r>
        <w:separator/>
      </w:r>
    </w:p>
  </w:footnote>
  <w:footnote w:type="continuationSeparator" w:id="0">
    <w:p w14:paraId="5667401C" w14:textId="77777777" w:rsidR="006971E9" w:rsidRDefault="006971E9" w:rsidP="00DA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B6DAE"/>
    <w:multiLevelType w:val="hybridMultilevel"/>
    <w:tmpl w:val="FC18E4CE"/>
    <w:lvl w:ilvl="0" w:tplc="23EC72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2F4DC5"/>
    <w:multiLevelType w:val="hybridMultilevel"/>
    <w:tmpl w:val="8F46D4AC"/>
    <w:lvl w:ilvl="0" w:tplc="5AC239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6D2185C"/>
    <w:multiLevelType w:val="multilevel"/>
    <w:tmpl w:val="4A1A53FC"/>
    <w:lvl w:ilvl="0">
      <w:start w:val="1"/>
      <w:numFmt w:val="upperLetter"/>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rottam Sharma">
    <w15:presenceInfo w15:providerId="Windows Live" w15:userId="434391864af5b18b"/>
  </w15:person>
  <w15:person w15:author="NKS Infraconlegal">
    <w15:presenceInfo w15:providerId="None" w15:userId="NKS Infraconleg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3C"/>
    <w:rsid w:val="0004771D"/>
    <w:rsid w:val="00057BFF"/>
    <w:rsid w:val="00083AF2"/>
    <w:rsid w:val="000A7344"/>
    <w:rsid w:val="00115148"/>
    <w:rsid w:val="001A3AED"/>
    <w:rsid w:val="001D6932"/>
    <w:rsid w:val="002224AF"/>
    <w:rsid w:val="002B56E6"/>
    <w:rsid w:val="00346EC1"/>
    <w:rsid w:val="003E3CE7"/>
    <w:rsid w:val="00425F41"/>
    <w:rsid w:val="00463E43"/>
    <w:rsid w:val="00536D57"/>
    <w:rsid w:val="00542ADE"/>
    <w:rsid w:val="00581BF1"/>
    <w:rsid w:val="005C4BA6"/>
    <w:rsid w:val="00623716"/>
    <w:rsid w:val="00623878"/>
    <w:rsid w:val="006511BF"/>
    <w:rsid w:val="006971E9"/>
    <w:rsid w:val="006F0499"/>
    <w:rsid w:val="00856C65"/>
    <w:rsid w:val="0087676B"/>
    <w:rsid w:val="0089583E"/>
    <w:rsid w:val="00935317"/>
    <w:rsid w:val="009D5F17"/>
    <w:rsid w:val="009F51C4"/>
    <w:rsid w:val="00A0208E"/>
    <w:rsid w:val="00BA7D00"/>
    <w:rsid w:val="00BE2C3C"/>
    <w:rsid w:val="00C16262"/>
    <w:rsid w:val="00C40C68"/>
    <w:rsid w:val="00CD3944"/>
    <w:rsid w:val="00D06FE8"/>
    <w:rsid w:val="00D53003"/>
    <w:rsid w:val="00DA6902"/>
    <w:rsid w:val="00DC48AD"/>
    <w:rsid w:val="00DC4B57"/>
    <w:rsid w:val="00DD20DC"/>
    <w:rsid w:val="00DD6990"/>
    <w:rsid w:val="00E032E7"/>
    <w:rsid w:val="00EB2314"/>
    <w:rsid w:val="00F140AC"/>
    <w:rsid w:val="00F42B9D"/>
    <w:rsid w:val="00FE1E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1FEE"/>
  <w15:chartTrackingRefBased/>
  <w15:docId w15:val="{7F297B0C-E1CB-476B-8B0F-1D69C806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E7"/>
    <w:pPr>
      <w:ind w:left="720"/>
      <w:contextualSpacing/>
    </w:pPr>
  </w:style>
  <w:style w:type="paragraph" w:styleId="Header">
    <w:name w:val="header"/>
    <w:basedOn w:val="Normal"/>
    <w:link w:val="HeaderChar"/>
    <w:uiPriority w:val="99"/>
    <w:unhideWhenUsed/>
    <w:rsid w:val="00DA6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902"/>
  </w:style>
  <w:style w:type="paragraph" w:styleId="Footer">
    <w:name w:val="footer"/>
    <w:basedOn w:val="Normal"/>
    <w:link w:val="FooterChar"/>
    <w:uiPriority w:val="99"/>
    <w:unhideWhenUsed/>
    <w:rsid w:val="00DA6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902"/>
  </w:style>
  <w:style w:type="paragraph" w:styleId="Revision">
    <w:name w:val="Revision"/>
    <w:hidden/>
    <w:uiPriority w:val="99"/>
    <w:semiHidden/>
    <w:rsid w:val="00E032E7"/>
    <w:pPr>
      <w:spacing w:after="0" w:line="240" w:lineRule="auto"/>
      <w:jc w:val="left"/>
    </w:pPr>
  </w:style>
  <w:style w:type="paragraph" w:styleId="BalloonText">
    <w:name w:val="Balloon Text"/>
    <w:basedOn w:val="Normal"/>
    <w:link w:val="BalloonTextChar"/>
    <w:uiPriority w:val="99"/>
    <w:semiHidden/>
    <w:unhideWhenUsed/>
    <w:rsid w:val="009353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3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NKS Infraconlegal</dc:creator>
  <cp:keywords/>
  <dc:description/>
  <cp:lastModifiedBy>Microsoft account</cp:lastModifiedBy>
  <cp:revision>20</cp:revision>
  <cp:lastPrinted>2025-08-30T04:39:00Z</cp:lastPrinted>
  <dcterms:created xsi:type="dcterms:W3CDTF">2025-08-25T10:19:00Z</dcterms:created>
  <dcterms:modified xsi:type="dcterms:W3CDTF">2025-09-09T13:58:00Z</dcterms:modified>
</cp:coreProperties>
</file>